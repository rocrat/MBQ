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03592E">
        <w:rPr>
          <w:b/>
          <w:sz w:val="28"/>
          <w:szCs w:val="28"/>
        </w:rPr>
        <w:t>Sally Gall and Dan Cohan</w:t>
      </w:r>
    </w:p>
    <w:p w:rsidR="00AB21B0" w:rsidRPr="00AB21B0" w:rsidRDefault="00AB21B0" w:rsidP="00222988">
      <w:pPr>
        <w:spacing w:line="480" w:lineRule="auto"/>
        <w:rPr>
          <w:sz w:val="24"/>
          <w:szCs w:val="24"/>
        </w:rPr>
      </w:pPr>
      <w:r>
        <w:rPr>
          <w:sz w:val="24"/>
          <w:szCs w:val="24"/>
        </w:rPr>
        <w:t xml:space="preserve">The following habitat suitability index model is the result of information obtained from </w:t>
      </w:r>
      <w:r w:rsidR="0003592E">
        <w:rPr>
          <w:sz w:val="24"/>
          <w:szCs w:val="24"/>
        </w:rPr>
        <w:t>the consensus of two</w:t>
      </w:r>
      <w:r>
        <w:rPr>
          <w:sz w:val="24"/>
          <w:szCs w:val="24"/>
        </w:rPr>
        <w:t xml:space="preserve"> species expert</w:t>
      </w:r>
      <w:r w:rsidR="0003592E">
        <w:rPr>
          <w:sz w:val="24"/>
          <w:szCs w:val="24"/>
        </w:rPr>
        <w:t>s.</w:t>
      </w:r>
      <w:r>
        <w:rPr>
          <w:sz w:val="24"/>
          <w:szCs w:val="24"/>
        </w:rPr>
        <w:t xml:space="preserve">  </w:t>
      </w:r>
      <w:r w:rsidR="0003592E">
        <w:rPr>
          <w:sz w:val="24"/>
          <w:szCs w:val="24"/>
        </w:rPr>
        <w:t>Aspects of the model for which the experts failed to reach a consensus</w:t>
      </w:r>
      <w:r w:rsidR="00283C7B">
        <w:rPr>
          <w:sz w:val="24"/>
          <w:szCs w:val="24"/>
        </w:rPr>
        <w:t xml:space="preserve"> are identified as such.</w:t>
      </w:r>
      <w:r w:rsidR="0003592E">
        <w:rPr>
          <w:sz w:val="24"/>
          <w:szCs w:val="24"/>
        </w:rPr>
        <w:t xml:space="preserve"> </w:t>
      </w:r>
      <w:r w:rsidR="00283C7B">
        <w:rPr>
          <w:sz w:val="24"/>
          <w:szCs w:val="24"/>
        </w:rPr>
        <w:t xml:space="preserve"> </w:t>
      </w:r>
      <w:r>
        <w:rPr>
          <w:sz w:val="24"/>
          <w:szCs w:val="24"/>
        </w:rPr>
        <w:t>We developed this model following the U.S. Fish and Wildlife Service guide to the development of habitat suitability index (HSI) models 103-ESM (USFWS 1981).  However, unlike typical HSI models</w:t>
      </w:r>
      <w:r w:rsidR="00892211">
        <w:rPr>
          <w:sz w:val="24"/>
          <w:szCs w:val="24"/>
        </w:rPr>
        <w:t>,</w:t>
      </w:r>
      <w:r>
        <w:rPr>
          <w:sz w:val="24"/>
          <w:szCs w:val="24"/>
        </w:rPr>
        <w:t xml:space="preserve"> this model is intended to be used in conjunction with alternative HSI models developed from additional experts and existing literature.  This model represents the best estimates of </w:t>
      </w:r>
      <w:r w:rsidR="0003592E">
        <w:rPr>
          <w:sz w:val="24"/>
          <w:szCs w:val="24"/>
        </w:rPr>
        <w:t>two</w:t>
      </w:r>
      <w:r>
        <w:rPr>
          <w:sz w:val="24"/>
          <w:szCs w:val="24"/>
        </w:rPr>
        <w:t xml:space="preserve"> species expert</w:t>
      </w:r>
      <w:r w:rsidR="0003592E">
        <w:rPr>
          <w:sz w:val="24"/>
          <w:szCs w:val="24"/>
        </w:rPr>
        <w:t>s</w:t>
      </w:r>
      <w:r>
        <w:rPr>
          <w:sz w:val="24"/>
          <w:szCs w:val="24"/>
        </w:rPr>
        <w:t>.</w:t>
      </w:r>
    </w:p>
    <w:p w:rsidR="00732A67" w:rsidRDefault="004E4188" w:rsidP="00AB21B0">
      <w:pPr>
        <w:spacing w:line="480" w:lineRule="auto"/>
        <w:rPr>
          <w:sz w:val="24"/>
          <w:szCs w:val="24"/>
        </w:rPr>
      </w:pPr>
      <w:r>
        <w:rPr>
          <w:sz w:val="24"/>
          <w:szCs w:val="24"/>
          <w:u w:val="single"/>
        </w:rPr>
        <w:t>1.</w:t>
      </w:r>
      <w:r w:rsidR="00892211">
        <w:rPr>
          <w:sz w:val="24"/>
          <w:szCs w:val="24"/>
          <w:u w:val="single"/>
        </w:rPr>
        <w:t xml:space="preserve"> </w:t>
      </w:r>
      <w:r w:rsidR="00732A67" w:rsidRPr="00732A67">
        <w:rPr>
          <w:sz w:val="24"/>
          <w:szCs w:val="24"/>
          <w:u w:val="single"/>
        </w:rPr>
        <w:t>Model Applicability</w:t>
      </w:r>
      <w:r w:rsidR="00732A67">
        <w:rPr>
          <w:sz w:val="24"/>
          <w:szCs w:val="24"/>
        </w:rPr>
        <w:t>:</w:t>
      </w:r>
    </w:p>
    <w:p w:rsidR="00DD082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r w:rsidR="00DD0824">
        <w:rPr>
          <w:sz w:val="24"/>
          <w:szCs w:val="24"/>
        </w:rPr>
        <w:t xml:space="preserve">  The suitability of certain variables differs among seasons and these differences are noted and described in the model.</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xml:space="preserve">.  The </w:t>
      </w:r>
      <w:r w:rsidR="0083484D">
        <w:rPr>
          <w:sz w:val="24"/>
          <w:szCs w:val="24"/>
        </w:rPr>
        <w:lastRenderedPageBreak/>
        <w:t>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EF06A5" w:rsidRDefault="0071738F" w:rsidP="00AB21B0">
      <w:pPr>
        <w:pStyle w:val="ListParagraph"/>
        <w:numPr>
          <w:ilvl w:val="0"/>
          <w:numId w:val="1"/>
        </w:numPr>
        <w:spacing w:line="480" w:lineRule="auto"/>
      </w:pPr>
      <w:r>
        <w:t xml:space="preserve">Reproduction.  </w:t>
      </w:r>
      <w:r w:rsidR="008B6502">
        <w:t xml:space="preserve">Available habitat for masked bobwhites must contain adequate cover for nesting and brooding.  Perennial </w:t>
      </w:r>
      <w:r w:rsidR="00B75117">
        <w:t xml:space="preserve">bunch </w:t>
      </w:r>
      <w:r w:rsidR="008B6502">
        <w:t xml:space="preserve">grasses of 1-2 feet </w:t>
      </w:r>
      <w:ins w:id="0" w:author="Dominic D LaRoche" w:date="2012-08-23T20:22:00Z">
        <w:r w:rsidR="00F830F5">
          <w:t>(</w:t>
        </w:r>
      </w:ins>
      <w:ins w:id="1" w:author="Dominic D LaRoche" w:date="2012-08-23T20:23:00Z">
        <w:r w:rsidR="00F830F5">
          <w:t xml:space="preserve">.3-.61m) </w:t>
        </w:r>
      </w:ins>
      <w:r w:rsidR="008B6502">
        <w:t>in height are necessary for nesting substrate.</w:t>
      </w:r>
      <w:r w:rsidR="005B31B3">
        <w:t xml:space="preserve"> </w:t>
      </w:r>
      <w:r w:rsidR="00C61767">
        <w:t xml:space="preserve"> Tree cover provides important perches for calling.  Optimal values of tree cover are described under “Cover”.</w:t>
      </w:r>
      <w:r w:rsidR="00AE2123">
        <w:t xml:space="preserve">  Structural diversity is important for providing the appropriate mix of nesting and brooding habitat.</w:t>
      </w:r>
      <w:r w:rsidR="00E56530">
        <w:t xml:space="preserve">  If all other cover components are at optimal levels, structural diversity is assumed to be optimal as well.  </w:t>
      </w:r>
    </w:p>
    <w:p w:rsidR="00EF06A5" w:rsidRDefault="004F056C" w:rsidP="00E56530">
      <w:pPr>
        <w:pStyle w:val="ListParagraph"/>
        <w:numPr>
          <w:ilvl w:val="0"/>
          <w:numId w:val="1"/>
        </w:numPr>
        <w:spacing w:line="480" w:lineRule="auto"/>
      </w:pPr>
      <w:r>
        <w:t xml:space="preserve">Food.  </w:t>
      </w:r>
      <w:r w:rsidR="00B37916">
        <w:t>Forb cover is an important source of food for both adults and juveniles. Masked bobwhites use forb foliage directly and indirectly by eating the insects which are associated with forbs.  Optimal canopy cover of forbs is approximately 50</w:t>
      </w:r>
      <w:r w:rsidR="00892211">
        <w:t xml:space="preserve">% </w:t>
      </w:r>
      <w:r w:rsidR="00B37916">
        <w:t>from the late summer through the winter whereas the optimum ranges from 35</w:t>
      </w:r>
      <w:r w:rsidR="00892211">
        <w:t>%</w:t>
      </w:r>
      <w:r w:rsidR="00B37916">
        <w:t xml:space="preserve"> to 65</w:t>
      </w:r>
      <w:r w:rsidR="00892211">
        <w:t>%</w:t>
      </w:r>
      <w:r w:rsidR="00892211" w:rsidRPr="00892211">
        <w:t xml:space="preserve"> </w:t>
      </w:r>
      <w:r w:rsidR="00892211">
        <w:t>in the spring and early summer</w:t>
      </w:r>
      <w:r w:rsidR="00B37916">
        <w:t xml:space="preserve">.  </w:t>
      </w:r>
      <w:r w:rsidR="00E67783">
        <w:t xml:space="preserve">Forb diversity is important for food </w:t>
      </w:r>
      <w:r w:rsidR="00892211">
        <w:t xml:space="preserve">during all months of the </w:t>
      </w:r>
      <w:r w:rsidR="00E67783">
        <w:t>year, primarily because a diverse forb community will result in a diverse insect community</w:t>
      </w:r>
      <w:r w:rsidR="00043B98">
        <w:t>.  Forbs are also used directly as a food source early in the summer and forb height should be lower during that time to allow for access to the foliage by masked bobwhites.</w:t>
      </w:r>
      <w:r w:rsidR="00B37916">
        <w:t xml:space="preserve"> Food</w:t>
      </w:r>
      <w:r w:rsidR="00892211">
        <w:t>-</w:t>
      </w:r>
      <w:r w:rsidR="00B37916">
        <w:t>bearing shrubs are an important source of food in the winter when other sources of food are scarce.</w:t>
      </w:r>
      <w:r w:rsidR="00AE2123">
        <w:t xml:space="preserve">  Structural diversity is important year</w:t>
      </w:r>
      <w:r w:rsidR="00892211">
        <w:t>-</w:t>
      </w:r>
      <w:r w:rsidR="00AE2123">
        <w:t xml:space="preserve">round for food.  High structural diversity creates a wide array of micro-habitats which increases species </w:t>
      </w:r>
      <w:r w:rsidR="00AE2123">
        <w:lastRenderedPageBreak/>
        <w:t>richness of insect prey and diversity of herbaceous plants</w:t>
      </w:r>
      <w:r w:rsidR="00E56530">
        <w:t xml:space="preserve">.  </w:t>
      </w:r>
      <w:r w:rsidR="00E56530" w:rsidRPr="00E56530">
        <w:t xml:space="preserve">Woodland-grassland edges </w:t>
      </w:r>
      <w:r w:rsidR="002C14C7">
        <w:t>improve habitat</w:t>
      </w:r>
      <w:r w:rsidR="00E56530" w:rsidRPr="00E56530">
        <w:t xml:space="preserve"> </w:t>
      </w:r>
      <w:r w:rsidR="00892211">
        <w:t xml:space="preserve">quality </w:t>
      </w:r>
      <w:r w:rsidR="00E56530" w:rsidRPr="00E56530">
        <w:t xml:space="preserve">by providing a greater variety of options for food within a </w:t>
      </w:r>
      <w:r w:rsidR="002C14C7">
        <w:t xml:space="preserve">relatively </w:t>
      </w:r>
      <w:r w:rsidR="00E56530" w:rsidRPr="00E56530">
        <w:t>small area.</w:t>
      </w:r>
      <w:r w:rsidR="009A2194">
        <w:t xml:space="preserve">  Leaf litter can provide additional food by improving insect abundance.</w:t>
      </w:r>
    </w:p>
    <w:p w:rsidR="00473DC2" w:rsidRDefault="00473DC2" w:rsidP="00473DC2">
      <w:pPr>
        <w:spacing w:line="480" w:lineRule="auto"/>
        <w:rPr>
          <w:u w:val="single"/>
        </w:rPr>
      </w:pPr>
    </w:p>
    <w:p w:rsidR="006A4712" w:rsidRPr="00E56530" w:rsidRDefault="00473DC2" w:rsidP="00E56530">
      <w:pPr>
        <w:pStyle w:val="ListParagraph"/>
        <w:numPr>
          <w:ilvl w:val="0"/>
          <w:numId w:val="1"/>
        </w:numPr>
        <w:spacing w:line="480" w:lineRule="auto"/>
      </w:pPr>
      <w:r>
        <w:t xml:space="preserve">Cover.  </w:t>
      </w:r>
      <w:r w:rsidR="003D4CE4">
        <w:t xml:space="preserve">The height of forbs in the fall and winter should be at </w:t>
      </w:r>
      <w:r w:rsidR="00892211">
        <w:t>least</w:t>
      </w:r>
      <w:r w:rsidR="003D4CE4">
        <w:t xml:space="preserve"> 6 inches</w:t>
      </w:r>
      <w:ins w:id="2" w:author="Dominic D LaRoche" w:date="2012-08-23T20:20:00Z">
        <w:r w:rsidR="00F830F5">
          <w:t xml:space="preserve"> (15.24 cm</w:t>
        </w:r>
      </w:ins>
      <w:ins w:id="3" w:author="Dominic D LaRoche" w:date="2012-08-23T20:21:00Z">
        <w:r w:rsidR="00F830F5">
          <w:t>)</w:t>
        </w:r>
      </w:ins>
      <w:r w:rsidR="003D4CE4">
        <w:t xml:space="preserve"> </w:t>
      </w:r>
      <w:r w:rsidR="00892211">
        <w:t xml:space="preserve">tall </w:t>
      </w:r>
      <w:r w:rsidR="003D4CE4">
        <w:t xml:space="preserve">but </w:t>
      </w:r>
      <w:r w:rsidR="00892211">
        <w:t>forbs taller</w:t>
      </w:r>
      <w:r w:rsidR="003D4CE4">
        <w:t xml:space="preserve"> than 20 inches</w:t>
      </w:r>
      <w:ins w:id="4" w:author="Dominic D LaRoche" w:date="2012-08-23T20:21:00Z">
        <w:r w:rsidR="00F830F5">
          <w:t xml:space="preserve"> (50.8cm)</w:t>
        </w:r>
      </w:ins>
      <w:r w:rsidR="003D4CE4">
        <w:t xml:space="preserve"> </w:t>
      </w:r>
      <w:r w:rsidR="00892211">
        <w:t xml:space="preserve">are optimal </w:t>
      </w:r>
      <w:r w:rsidR="003D4CE4">
        <w:t xml:space="preserve">to provide adequate cover.  </w:t>
      </w:r>
      <w:del w:id="5" w:author="Dominic D LaRoche" w:date="2012-08-23T20:22:00Z">
        <w:r w:rsidR="003D4CE4" w:rsidDel="00F830F5">
          <w:delText xml:space="preserve">  </w:delText>
        </w:r>
      </w:del>
      <w:r w:rsidR="00B37916">
        <w:t xml:space="preserve">Forbs provide cover </w:t>
      </w:r>
      <w:r w:rsidR="00892211">
        <w:t xml:space="preserve">for masked bobwhites </w:t>
      </w:r>
      <w:r w:rsidR="005F0556">
        <w:t xml:space="preserve">with optimal values </w:t>
      </w:r>
      <w:r w:rsidR="00892211">
        <w:t xml:space="preserve">for percent cover </w:t>
      </w:r>
      <w:r w:rsidR="005F0556">
        <w:t>described above under “Food”.  Shrubs are also an important component</w:t>
      </w:r>
      <w:r w:rsidR="00892211">
        <w:t xml:space="preserve"> of cover</w:t>
      </w:r>
      <w:r w:rsidR="005F0556">
        <w:t xml:space="preserve">.  Optimal values of shrub canopy cover differed between </w:t>
      </w:r>
      <w:r w:rsidR="00892211">
        <w:t xml:space="preserve">the two </w:t>
      </w:r>
      <w:r w:rsidR="005F0556">
        <w:t xml:space="preserve">experts.  Both experts stated optimal cover should be </w:t>
      </w:r>
      <w:r w:rsidR="002C5706">
        <w:t>10-60</w:t>
      </w:r>
      <w:r w:rsidR="00892211">
        <w:t>%</w:t>
      </w:r>
      <w:r w:rsidR="002C14C7">
        <w:t>;</w:t>
      </w:r>
      <w:r w:rsidR="005F0556">
        <w:t xml:space="preserve"> however one expert stated any value between these two would be optimal whereas the other expert </w:t>
      </w:r>
      <w:r w:rsidR="00892211">
        <w:t xml:space="preserve">believed that </w:t>
      </w:r>
      <w:r w:rsidR="005F0556">
        <w:t>40</w:t>
      </w:r>
      <w:r w:rsidR="00892211">
        <w:t xml:space="preserve">% cover </w:t>
      </w:r>
      <w:r w:rsidR="005F0556">
        <w:t>is the optimal value</w:t>
      </w:r>
      <w:r w:rsidR="002C5706">
        <w:t xml:space="preserve"> with diminishing suitability above and below </w:t>
      </w:r>
      <w:r w:rsidR="00892211">
        <w:t>40%</w:t>
      </w:r>
      <w:r w:rsidR="005F0556">
        <w:t xml:space="preserve">.  Both experts agreed that shrubs should be between 3 and 5 </w:t>
      </w:r>
      <w:commentRangeStart w:id="6"/>
      <w:r w:rsidR="005F0556">
        <w:t>feet</w:t>
      </w:r>
      <w:ins w:id="7" w:author="Dominic D LaRoche" w:date="2012-08-23T20:18:00Z">
        <w:r w:rsidR="00F830F5">
          <w:t xml:space="preserve"> (</w:t>
        </w:r>
      </w:ins>
      <w:ins w:id="8" w:author="Dominic D LaRoche" w:date="2012-08-23T20:21:00Z">
        <w:r w:rsidR="00F830F5">
          <w:t>0</w:t>
        </w:r>
      </w:ins>
      <w:ins w:id="9" w:author="Dominic D LaRoche" w:date="2012-08-23T20:18:00Z">
        <w:r w:rsidR="00F830F5">
          <w:t>.91 and 1.5 m</w:t>
        </w:r>
      </w:ins>
      <w:ins w:id="10" w:author="Dominic D LaRoche" w:date="2012-08-23T20:20:00Z">
        <w:r w:rsidR="00F830F5">
          <w:t>)</w:t>
        </w:r>
      </w:ins>
      <w:r w:rsidR="005F0556">
        <w:t xml:space="preserve"> </w:t>
      </w:r>
      <w:commentRangeEnd w:id="6"/>
      <w:r w:rsidR="00892211">
        <w:rPr>
          <w:rStyle w:val="CommentReference"/>
        </w:rPr>
        <w:commentReference w:id="6"/>
      </w:r>
      <w:r w:rsidR="00892211">
        <w:t xml:space="preserve">tall </w:t>
      </w:r>
      <w:r w:rsidR="005F0556">
        <w:t>wit</w:t>
      </w:r>
      <w:r w:rsidR="00B75117">
        <w:t>h an optimal height of 4 feet</w:t>
      </w:r>
      <w:ins w:id="11" w:author="Dominic D LaRoche" w:date="2012-08-23T20:24:00Z">
        <w:r w:rsidR="00F830F5">
          <w:t xml:space="preserve"> (1.22m)</w:t>
        </w:r>
      </w:ins>
      <w:r w:rsidR="00B75117">
        <w:t xml:space="preserve">.  Brush piles can substitute for shrubs when shrub cover is </w:t>
      </w:r>
      <w:r w:rsidR="00892211">
        <w:t>suboptimal</w:t>
      </w:r>
      <w:r w:rsidR="00B75117">
        <w:t>.  Brush piles should be approximately 50 feet</w:t>
      </w:r>
      <w:ins w:id="12" w:author="Dominic D LaRoche" w:date="2012-08-23T20:26:00Z">
        <w:r w:rsidR="0027787A">
          <w:t xml:space="preserve"> (15.24 m)</w:t>
        </w:r>
      </w:ins>
      <w:r w:rsidR="00B75117">
        <w:t xml:space="preserve"> in diameter and 50 yards </w:t>
      </w:r>
      <w:ins w:id="13" w:author="Dominic D LaRoche" w:date="2012-08-23T20:26:00Z">
        <w:r w:rsidR="0027787A">
          <w:t>(46 m</w:t>
        </w:r>
      </w:ins>
      <w:ins w:id="14" w:author="Dominic D LaRoche" w:date="2012-08-23T20:27:00Z">
        <w:r w:rsidR="0027787A">
          <w:t xml:space="preserve">) </w:t>
        </w:r>
      </w:ins>
      <w:bookmarkStart w:id="15" w:name="_GoBack"/>
      <w:bookmarkEnd w:id="15"/>
      <w:r w:rsidR="00B75117">
        <w:t>apart.  Brush piles should be low (&lt;6 feet</w:t>
      </w:r>
      <w:r w:rsidR="00892211">
        <w:t xml:space="preserve"> tall</w:t>
      </w:r>
      <w:r w:rsidR="00B75117">
        <w:t>) and dense.   Brush piles should be placed in areas lacking natural cover, near natural cover and in uplands to provide additional cover during breeding.</w:t>
      </w:r>
      <w:r w:rsidR="006A4712">
        <w:t xml:space="preserve">  Perennial bunch grasses are important year round for cover.  Optimal canopy cover of perennial grasses is 55</w:t>
      </w:r>
      <w:commentRangeStart w:id="16"/>
      <w:ins w:id="17" w:author="cconway" w:date="2012-08-23T16:45:00Z">
        <w:r w:rsidR="00892211">
          <w:t>%</w:t>
        </w:r>
        <w:commentRangeEnd w:id="16"/>
        <w:r w:rsidR="00892211">
          <w:rPr>
            <w:rStyle w:val="CommentReference"/>
          </w:rPr>
          <w:commentReference w:id="16"/>
        </w:r>
      </w:ins>
      <w:del w:id="18" w:author="cconway" w:date="2012-08-23T16:45:00Z">
        <w:r w:rsidR="006A4712" w:rsidDel="00892211">
          <w:delText xml:space="preserve"> percent</w:delText>
        </w:r>
      </w:del>
      <w:r w:rsidR="006A4712">
        <w:t xml:space="preserve">.  Annual grasses also provide an important cover </w:t>
      </w:r>
      <w:del w:id="19" w:author="cconway" w:date="2012-08-23T16:46:00Z">
        <w:r w:rsidR="006A4712" w:rsidDel="00892211">
          <w:delText xml:space="preserve">component </w:delText>
        </w:r>
      </w:del>
      <w:ins w:id="20" w:author="cconway" w:date="2012-08-23T16:46:00Z">
        <w:r w:rsidR="00892211">
          <w:t xml:space="preserve">for masked bobwhite </w:t>
        </w:r>
      </w:ins>
      <w:r w:rsidR="006A4712">
        <w:t>in the summer and fall with an optimal canopy cover of 45</w:t>
      </w:r>
      <w:ins w:id="21" w:author="cconway" w:date="2012-08-23T16:46:00Z">
        <w:r w:rsidR="00892211">
          <w:t>%</w:t>
        </w:r>
      </w:ins>
      <w:del w:id="22" w:author="cconway" w:date="2012-08-23T16:46:00Z">
        <w:r w:rsidR="006A4712" w:rsidDel="00892211">
          <w:delText xml:space="preserve"> percent</w:delText>
        </w:r>
      </w:del>
      <w:r w:rsidR="006A4712">
        <w:t xml:space="preserve">.  </w:t>
      </w:r>
      <w:r w:rsidR="00877576">
        <w:t xml:space="preserve">The proportion of perennial grasses to annual grasses should be approximately 80:20.  </w:t>
      </w:r>
      <w:r w:rsidR="006A4712">
        <w:t xml:space="preserve">The optimal height of grasses differed between the two experts.  One expert stated optimal grass </w:t>
      </w:r>
      <w:r w:rsidR="002C14C7">
        <w:t>height is 4-</w:t>
      </w:r>
      <w:r w:rsidR="006A4712">
        <w:t xml:space="preserve">5 feet </w:t>
      </w:r>
      <w:ins w:id="23" w:author="cconway" w:date="2012-08-23T16:47:00Z">
        <w:r w:rsidR="00892211">
          <w:t xml:space="preserve">tall </w:t>
        </w:r>
      </w:ins>
      <w:r w:rsidR="006A4712">
        <w:t xml:space="preserve">whereas the other expert stated optimal grass </w:t>
      </w:r>
      <w:del w:id="24" w:author="cconway" w:date="2012-08-23T16:47:00Z">
        <w:r w:rsidR="006A4712" w:rsidDel="00892211">
          <w:delText>values are</w:delText>
        </w:r>
      </w:del>
      <w:ins w:id="25" w:author="cconway" w:date="2012-08-23T16:47:00Z">
        <w:r w:rsidR="00892211">
          <w:t>height is</w:t>
        </w:r>
      </w:ins>
      <w:r w:rsidR="006A4712">
        <w:t xml:space="preserve"> 2</w:t>
      </w:r>
      <w:r w:rsidR="002C14C7">
        <w:t>-</w:t>
      </w:r>
      <w:r w:rsidR="006A4712">
        <w:t>5 feet</w:t>
      </w:r>
      <w:ins w:id="26" w:author="cconway" w:date="2012-08-23T16:47:00Z">
        <w:r w:rsidR="00892211">
          <w:t xml:space="preserve"> tall</w:t>
        </w:r>
      </w:ins>
      <w:r w:rsidR="006A4712">
        <w:t>.</w:t>
      </w:r>
      <w:r w:rsidR="00C61767">
        <w:t xml:space="preserve">  Trees are used as cover and provide structural complexity.  </w:t>
      </w:r>
      <w:ins w:id="27" w:author="cconway" w:date="2012-08-23T16:47:00Z">
        <w:r w:rsidR="00892211">
          <w:t>Low t</w:t>
        </w:r>
      </w:ins>
      <w:del w:id="28" w:author="cconway" w:date="2012-08-23T16:47:00Z">
        <w:r w:rsidR="00C61767" w:rsidDel="00892211">
          <w:delText>T</w:delText>
        </w:r>
      </w:del>
      <w:r w:rsidR="00C61767">
        <w:t xml:space="preserve">ree cover is optimal </w:t>
      </w:r>
      <w:del w:id="29" w:author="cconway" w:date="2012-08-23T16:47:00Z">
        <w:r w:rsidR="00C61767" w:rsidDel="00892211">
          <w:delText xml:space="preserve">at low values </w:delText>
        </w:r>
      </w:del>
      <w:r w:rsidR="00C61767">
        <w:lastRenderedPageBreak/>
        <w:t>(5</w:t>
      </w:r>
      <w:ins w:id="30" w:author="cconway" w:date="2012-08-23T16:48:00Z">
        <w:r w:rsidR="00892211">
          <w:t>%</w:t>
        </w:r>
      </w:ins>
      <w:r w:rsidR="00C61767">
        <w:t xml:space="preserve"> </w:t>
      </w:r>
      <w:del w:id="31" w:author="cconway" w:date="2012-08-23T16:48:00Z">
        <w:r w:rsidR="00C61767" w:rsidDel="00892211">
          <w:delText>percent)</w:delText>
        </w:r>
      </w:del>
      <w:r w:rsidR="00C61767">
        <w:t xml:space="preserve"> of canopy cover in the uplands and </w:t>
      </w:r>
      <w:del w:id="32" w:author="cconway" w:date="2012-08-23T16:48:00Z">
        <w:r w:rsidR="00C61767" w:rsidDel="00892211">
          <w:delText>slightly higher (</w:delText>
        </w:r>
      </w:del>
      <w:r w:rsidR="00C61767">
        <w:t>30</w:t>
      </w:r>
      <w:ins w:id="33" w:author="cconway" w:date="2012-08-23T16:48:00Z">
        <w:r w:rsidR="00892211">
          <w:t>%</w:t>
        </w:r>
      </w:ins>
      <w:r w:rsidR="00C61767">
        <w:t xml:space="preserve"> </w:t>
      </w:r>
      <w:del w:id="34" w:author="cconway" w:date="2012-08-23T16:48:00Z">
        <w:r w:rsidR="00C61767" w:rsidDel="00892211">
          <w:delText xml:space="preserve">percent) canopy cover </w:delText>
        </w:r>
      </w:del>
      <w:r w:rsidR="00C61767">
        <w:t>in arroyos</w:t>
      </w:r>
      <w:ins w:id="35" w:author="cconway" w:date="2012-08-23T16:48:00Z">
        <w:r w:rsidR="00892211">
          <w:t>)</w:t>
        </w:r>
      </w:ins>
      <w:r w:rsidR="00C61767">
        <w:t xml:space="preserve">.  </w:t>
      </w:r>
      <w:r w:rsidR="00AE2123">
        <w:t xml:space="preserve">Small trees can </w:t>
      </w:r>
      <w:del w:id="36" w:author="cconway" w:date="2012-08-23T16:49:00Z">
        <w:r w:rsidR="00AE2123" w:rsidDel="00892211">
          <w:delText>serve the same</w:delText>
        </w:r>
      </w:del>
      <w:ins w:id="37" w:author="cconway" w:date="2012-08-23T16:49:00Z">
        <w:r w:rsidR="00892211">
          <w:t>suitable provide</w:t>
        </w:r>
      </w:ins>
      <w:r w:rsidR="00AE2123">
        <w:t xml:space="preserve"> </w:t>
      </w:r>
      <w:ins w:id="38" w:author="cconway" w:date="2012-08-23T16:49:00Z">
        <w:r w:rsidR="00892211">
          <w:t xml:space="preserve">suitable </w:t>
        </w:r>
      </w:ins>
      <w:r w:rsidR="00AE2123">
        <w:t xml:space="preserve">cover </w:t>
      </w:r>
      <w:ins w:id="39" w:author="cconway" w:date="2012-08-23T16:49:00Z">
        <w:r w:rsidR="00892211">
          <w:t>in the absence of</w:t>
        </w:r>
      </w:ins>
      <w:del w:id="40" w:author="cconway" w:date="2012-08-23T16:49:00Z">
        <w:r w:rsidR="00AE2123" w:rsidDel="00892211">
          <w:delText>function as</w:delText>
        </w:r>
      </w:del>
      <w:r w:rsidR="00AE2123">
        <w:t xml:space="preserve"> shrubs.  Structural diversity is important </w:t>
      </w:r>
      <w:del w:id="41" w:author="cconway" w:date="2012-08-23T16:50:00Z">
        <w:r w:rsidR="00AE2123" w:rsidDel="00892211">
          <w:delText>the entire year for</w:delText>
        </w:r>
      </w:del>
      <w:ins w:id="42" w:author="cconway" w:date="2012-08-23T16:50:00Z">
        <w:r w:rsidR="00892211">
          <w:t>during all months of the year and helps ensure adequate</w:t>
        </w:r>
      </w:ins>
      <w:r w:rsidR="00AE2123">
        <w:t xml:space="preserve"> cover.</w:t>
      </w:r>
      <w:r w:rsidR="00E56530">
        <w:t xml:space="preserve">  Woodland-grassland edges </w:t>
      </w:r>
      <w:r w:rsidR="002C14C7">
        <w:t>provide</w:t>
      </w:r>
      <w:r w:rsidR="00E56530">
        <w:t xml:space="preserve"> a greater variety of options for cover within a small area.  Bare ground is important </w:t>
      </w:r>
      <w:del w:id="43" w:author="cconway" w:date="2012-08-23T16:50:00Z">
        <w:r w:rsidR="00E56530" w:rsidDel="00892211">
          <w:delText>year round</w:delText>
        </w:r>
      </w:del>
      <w:ins w:id="44" w:author="cconway" w:date="2012-08-23T16:50:00Z">
        <w:r w:rsidR="00892211">
          <w:t>during all seasons of the year</w:t>
        </w:r>
      </w:ins>
      <w:r w:rsidR="00E56530">
        <w:t xml:space="preserve"> for mobility</w:t>
      </w:r>
      <w:ins w:id="45" w:author="cconway" w:date="2012-08-23T16:50:00Z">
        <w:r w:rsidR="00892211">
          <w:t xml:space="preserve"> of masked bobwhite</w:t>
        </w:r>
      </w:ins>
      <w:r w:rsidR="00E56530">
        <w:t xml:space="preserve"> but is most important in the fall to provide escape corridors af</w:t>
      </w:r>
      <w:r w:rsidR="002C14C7">
        <w:t xml:space="preserve">ter chicks begin to disperse.  </w:t>
      </w:r>
      <w:del w:id="46" w:author="cconway" w:date="2012-08-23T16:51:00Z">
        <w:r w:rsidR="002C14C7" w:rsidDel="00892211">
          <w:delText>T</w:delText>
        </w:r>
        <w:r w:rsidR="00E56530" w:rsidDel="00892211">
          <w:delText>he optimal value of bare ground is</w:delText>
        </w:r>
      </w:del>
      <w:ins w:id="47" w:author="cconway" w:date="2012-08-23T16:51:00Z">
        <w:r w:rsidR="00892211">
          <w:t>Areas with</w:t>
        </w:r>
      </w:ins>
      <w:r w:rsidR="00E56530">
        <w:t xml:space="preserve"> 25</w:t>
      </w:r>
      <w:ins w:id="48" w:author="cconway" w:date="2012-08-23T16:51:00Z">
        <w:r w:rsidR="00892211">
          <w:t xml:space="preserve">% bare </w:t>
        </w:r>
        <w:proofErr w:type="gramStart"/>
        <w:r w:rsidR="00892211">
          <w:t>ground</w:t>
        </w:r>
      </w:ins>
      <w:proofErr w:type="gramEnd"/>
      <w:del w:id="49" w:author="cconway" w:date="2012-08-23T16:51:00Z">
        <w:r w:rsidR="00E56530" w:rsidDel="00892211">
          <w:delText xml:space="preserve"> percent</w:delText>
        </w:r>
      </w:del>
      <w:ins w:id="50" w:author="cconway" w:date="2012-08-23T16:51:00Z">
        <w:r w:rsidR="00892211">
          <w:t xml:space="preserve"> are optimal</w:t>
        </w:r>
      </w:ins>
      <w:r w:rsidR="00E56530">
        <w:t>.</w:t>
      </w:r>
    </w:p>
    <w:p w:rsidR="00125540" w:rsidRPr="00125540" w:rsidRDefault="00125540" w:rsidP="00125540">
      <w:pPr>
        <w:pStyle w:val="ListParagraph"/>
        <w:rPr>
          <w:u w:val="single"/>
        </w:rPr>
      </w:pPr>
    </w:p>
    <w:p w:rsidR="00125540" w:rsidRPr="00125540" w:rsidRDefault="00125540" w:rsidP="00125540">
      <w:pPr>
        <w:pStyle w:val="ListParagraph"/>
        <w:spacing w:line="480" w:lineRule="auto"/>
        <w:rPr>
          <w:u w:val="single"/>
        </w:rPr>
      </w:pPr>
    </w:p>
    <w:p w:rsidR="00125540" w:rsidRPr="00125540" w:rsidRDefault="00125540" w:rsidP="00125540">
      <w:pPr>
        <w:pStyle w:val="ListParagraph"/>
        <w:numPr>
          <w:ilvl w:val="0"/>
          <w:numId w:val="1"/>
        </w:numPr>
        <w:spacing w:line="480" w:lineRule="auto"/>
        <w:rPr>
          <w:u w:val="single"/>
        </w:rPr>
        <w:sectPr w:rsidR="00125540" w:rsidRPr="00125540">
          <w:pgSz w:w="12240" w:h="15840"/>
          <w:pgMar w:top="1440" w:right="1440" w:bottom="1440" w:left="1440" w:header="720" w:footer="720" w:gutter="0"/>
          <w:cols w:space="720"/>
          <w:docGrid w:linePitch="360"/>
        </w:sectPr>
      </w:pPr>
      <w:r>
        <w:t xml:space="preserve">Thermal Refuge.   </w:t>
      </w:r>
      <w:r w:rsidR="00AE2123">
        <w:t xml:space="preserve">Tree cover provides an important source of shade and perch sites for thermoregulation of masked bobwhites.  </w:t>
      </w:r>
      <w:r w:rsidR="00E56530">
        <w:t>Leaf litter is also important for thermoregulation</w:t>
      </w:r>
      <w:r w:rsidR="009A2194">
        <w:t xml:space="preserve"> by retaining moisture.</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877576" w:rsidP="00CD4D88">
      <w:pPr>
        <w:tabs>
          <w:tab w:val="left" w:pos="5355"/>
        </w:tabs>
        <w:ind w:left="720"/>
        <w:rPr>
          <w:u w:val="single"/>
        </w:rPr>
      </w:pPr>
      <w:r>
        <w:rPr>
          <w:noProof/>
          <w:u w:val="single"/>
        </w:rPr>
        <mc:AlternateContent>
          <mc:Choice Requires="wps">
            <w:drawing>
              <wp:anchor distT="0" distB="0" distL="114300" distR="114300" simplePos="0" relativeHeight="251745280" behindDoc="0" locked="0" layoutInCell="1" allowOverlap="1" wp14:anchorId="0F010F8A" wp14:editId="36BDD954">
                <wp:simplePos x="0" y="0"/>
                <wp:positionH relativeFrom="column">
                  <wp:posOffset>3133725</wp:posOffset>
                </wp:positionH>
                <wp:positionV relativeFrom="paragraph">
                  <wp:posOffset>217170</wp:posOffset>
                </wp:positionV>
                <wp:extent cx="1876425" cy="333375"/>
                <wp:effectExtent l="0" t="0" r="47625" b="85725"/>
                <wp:wrapNone/>
                <wp:docPr id="20" name="Straight Arrow Connector 20"/>
                <wp:cNvGraphicFramePr/>
                <a:graphic xmlns:a="http://schemas.openxmlformats.org/drawingml/2006/main">
                  <a:graphicData uri="http://schemas.microsoft.com/office/word/2010/wordprocessingShape">
                    <wps:wsp>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46.75pt;margin-top:17.1pt;width:147.7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" strokecolor="black [3040]">
                <v:stroke endarrow="open"/>
              </v:shape>
            </w:pict>
          </mc:Fallback>
        </mc:AlternateContent>
      </w:r>
      <w:r>
        <w:rPr>
          <w:noProof/>
          <w:u w:val="single"/>
        </w:rPr>
        <mc:AlternateContent>
          <mc:Choice Requires="wps">
            <w:drawing>
              <wp:anchor distT="0" distB="0" distL="114300" distR="114300" simplePos="0" relativeHeight="251747328" behindDoc="0" locked="0" layoutInCell="1" allowOverlap="1" wp14:anchorId="2C474E33" wp14:editId="468FB678">
                <wp:simplePos x="0" y="0"/>
                <wp:positionH relativeFrom="column">
                  <wp:posOffset>3133725</wp:posOffset>
                </wp:positionH>
                <wp:positionV relativeFrom="paragraph">
                  <wp:posOffset>217170</wp:posOffset>
                </wp:positionV>
                <wp:extent cx="1876425" cy="17716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6.75pt;margin-top:17.1pt;width:147.75pt;height:13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" strokecolor="black [3040]">
                <v:stroke endarrow="open"/>
              </v:shape>
            </w:pict>
          </mc:Fallback>
        </mc:AlternateContent>
      </w:r>
      <w:r>
        <w:rPr>
          <w:noProof/>
          <w:u w:val="single"/>
        </w:rPr>
        <mc:AlternateContent>
          <mc:Choice Requires="wps">
            <w:drawing>
              <wp:anchor distT="0" distB="0" distL="114300" distR="114300" simplePos="0" relativeHeight="251749376" behindDoc="0" locked="0" layoutInCell="1" allowOverlap="1" wp14:anchorId="1257FF6D" wp14:editId="54EEA64E">
                <wp:simplePos x="0" y="0"/>
                <wp:positionH relativeFrom="column">
                  <wp:posOffset>3133725</wp:posOffset>
                </wp:positionH>
                <wp:positionV relativeFrom="paragraph">
                  <wp:posOffset>217170</wp:posOffset>
                </wp:positionV>
                <wp:extent cx="1876425" cy="2600325"/>
                <wp:effectExtent l="0" t="0" r="66675" b="47625"/>
                <wp:wrapNone/>
                <wp:docPr id="22" name="Straight Arrow Connector 22"/>
                <wp:cNvGraphicFramePr/>
                <a:graphic xmlns:a="http://schemas.openxmlformats.org/drawingml/2006/main">
                  <a:graphicData uri="http://schemas.microsoft.com/office/word/2010/wordprocessingShape">
                    <wps:wsp>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6.75pt;margin-top:17.1pt;width:147.75pt;height:20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" strokecolor="black [3040]">
                <v:stroke endarrow="open"/>
              </v:shape>
            </w:pict>
          </mc:Fallback>
        </mc:AlternateContent>
      </w:r>
      <w:r w:rsidRPr="00696F84">
        <w:rPr>
          <w:noProof/>
          <w:u w:val="single"/>
        </w:rPr>
        <mc:AlternateContent>
          <mc:Choice Requires="wps">
            <w:drawing>
              <wp:anchor distT="0" distB="0" distL="114300" distR="114300" simplePos="0" relativeHeight="251720704" behindDoc="0" locked="0" layoutInCell="1" allowOverlap="1" wp14:anchorId="626ED088" wp14:editId="5042D536">
                <wp:simplePos x="0" y="0"/>
                <wp:positionH relativeFrom="column">
                  <wp:posOffset>2019300</wp:posOffset>
                </wp:positionH>
                <wp:positionV relativeFrom="paragraph">
                  <wp:posOffset>81915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pt;margin-top:6.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">
                <v:textbox>
                  <w:txbxContent>
                    <w:p w:rsidR="00FB32D0" w:rsidRDefault="00FB32D0" w:rsidP="00FA3EC8">
                      <w:r>
                        <w:t>Tree Cover</w:t>
                      </w:r>
                    </w:p>
                  </w:txbxContent>
                </v:textbox>
              </v:shape>
            </w:pict>
          </mc:Fallback>
        </mc:AlternateContent>
      </w:r>
    </w:p>
    <w:p w:rsidR="001D7929" w:rsidRPr="007B1E49" w:rsidRDefault="00A05F58" w:rsidP="001D7929">
      <w:pPr>
        <w:pStyle w:val="ListParagraph"/>
      </w:pPr>
      <w:r>
        <w:rPr>
          <w:noProof/>
          <w:u w:val="single"/>
        </w:rPr>
        <mc:AlternateContent>
          <mc:Choice Requires="wps">
            <w:drawing>
              <wp:anchor distT="0" distB="0" distL="114300" distR="114300" simplePos="0" relativeHeight="251791360" behindDoc="0" locked="0" layoutInCell="1" allowOverlap="1" wp14:anchorId="2EFA505C" wp14:editId="53E9A7CC">
                <wp:simplePos x="0" y="0"/>
                <wp:positionH relativeFrom="column">
                  <wp:posOffset>3124200</wp:posOffset>
                </wp:positionH>
                <wp:positionV relativeFrom="paragraph">
                  <wp:posOffset>227330</wp:posOffset>
                </wp:positionV>
                <wp:extent cx="1885950" cy="3019425"/>
                <wp:effectExtent l="0" t="38100" r="57150" b="28575"/>
                <wp:wrapNone/>
                <wp:docPr id="326" name="Straight Arrow Connector 326"/>
                <wp:cNvGraphicFramePr/>
                <a:graphic xmlns:a="http://schemas.openxmlformats.org/drawingml/2006/main">
                  <a:graphicData uri="http://schemas.microsoft.com/office/word/2010/wordprocessingShape">
                    <wps:wsp>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46pt;margin-top:17.9pt;width:148.5pt;height:237.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" strokecolor="black [3040]">
                <v:stroke endarrow="open"/>
              </v:shape>
            </w:pict>
          </mc:Fallback>
        </mc:AlternateContent>
      </w:r>
      <w:r>
        <w:rPr>
          <w:noProof/>
          <w:u w:val="single"/>
        </w:rPr>
        <mc:AlternateContent>
          <mc:Choice Requires="wps">
            <w:drawing>
              <wp:anchor distT="0" distB="0" distL="114300" distR="114300" simplePos="0" relativeHeight="251774976" behindDoc="0" locked="0" layoutInCell="1" allowOverlap="1" wp14:anchorId="45D716CC" wp14:editId="67927A35">
                <wp:simplePos x="0" y="0"/>
                <wp:positionH relativeFrom="column">
                  <wp:posOffset>1209675</wp:posOffset>
                </wp:positionH>
                <wp:positionV relativeFrom="paragraph">
                  <wp:posOffset>227330</wp:posOffset>
                </wp:positionV>
                <wp:extent cx="1009650" cy="304800"/>
                <wp:effectExtent l="0" t="0" r="95250" b="76200"/>
                <wp:wrapNone/>
                <wp:docPr id="308" name="Straight Arrow Connector 308"/>
                <wp:cNvGraphicFramePr/>
                <a:graphic xmlns:a="http://schemas.openxmlformats.org/drawingml/2006/main">
                  <a:graphicData uri="http://schemas.microsoft.com/office/word/2010/wordprocessingShape">
                    <wps:wsp>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25pt;margin-top:17.9pt;width:79.5pt;height: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7568" behindDoc="0" locked="0" layoutInCell="1" allowOverlap="1" wp14:anchorId="796724E2" wp14:editId="04FEE5F2">
                <wp:simplePos x="0" y="0"/>
                <wp:positionH relativeFrom="column">
                  <wp:posOffset>3124200</wp:posOffset>
                </wp:positionH>
                <wp:positionV relativeFrom="paragraph">
                  <wp:posOffset>227330</wp:posOffset>
                </wp:positionV>
                <wp:extent cx="1885950" cy="1437640"/>
                <wp:effectExtent l="0" t="38100" r="57150" b="29210"/>
                <wp:wrapNone/>
                <wp:docPr id="29" name="Straight Arrow Connector 29"/>
                <wp:cNvGraphicFramePr/>
                <a:graphic xmlns:a="http://schemas.openxmlformats.org/drawingml/2006/main">
                  <a:graphicData uri="http://schemas.microsoft.com/office/word/2010/wordprocessingShape">
                    <wps:wsp>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6pt;margin-top:17.9pt;width:148.5pt;height:113.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761664" behindDoc="0" locked="0" layoutInCell="1" allowOverlap="1" wp14:anchorId="41C82159" wp14:editId="35B42228">
                <wp:simplePos x="0" y="0"/>
                <wp:positionH relativeFrom="column">
                  <wp:posOffset>314325</wp:posOffset>
                </wp:positionH>
                <wp:positionV relativeFrom="paragraph">
                  <wp:posOffset>92075</wp:posOffset>
                </wp:positionV>
                <wp:extent cx="8953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C7728">
                            <w:r>
                              <w:t>Forb Cover</w:t>
                            </w:r>
                            <w:r>
                              <w:rPr>
                                <w:noProof/>
                              </w:rPr>
                              <w:drawing>
                                <wp:inline distT="0" distB="0" distL="0" distR="0" wp14:anchorId="5BAF48D1" wp14:editId="6E8964EC">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75pt;margin-top:7.25pt;width:70.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XLJAIAAEs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">
                <v:textbox>
                  <w:txbxContent>
                    <w:p w:rsidR="00FB32D0" w:rsidRDefault="00FB32D0" w:rsidP="001C7728">
                      <w:r>
                        <w:t>Forb Cover</w:t>
                      </w:r>
                      <w:r>
                        <w:rPr>
                          <w:noProof/>
                        </w:rPr>
                        <w:drawing>
                          <wp:inline distT="0" distB="0" distL="0" distR="0" wp14:anchorId="22A16F5E" wp14:editId="263A2B89">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Pr>
          <w:noProof/>
          <w:u w:val="single"/>
        </w:rPr>
        <mc:AlternateContent>
          <mc:Choice Requires="wps">
            <w:drawing>
              <wp:anchor distT="0" distB="0" distL="114300" distR="114300" simplePos="0" relativeHeight="251734016" behindDoc="0" locked="0" layoutInCell="1" allowOverlap="1" wp14:anchorId="5A8F35AA" wp14:editId="430AB27E">
                <wp:simplePos x="0" y="0"/>
                <wp:positionH relativeFrom="column">
                  <wp:posOffset>6124575</wp:posOffset>
                </wp:positionH>
                <wp:positionV relativeFrom="paragraph">
                  <wp:posOffset>227330</wp:posOffset>
                </wp:positionV>
                <wp:extent cx="866775" cy="1104900"/>
                <wp:effectExtent l="0" t="0" r="66675" b="57150"/>
                <wp:wrapNone/>
                <wp:docPr id="9" name="Straight Arrow Connector 9"/>
                <wp:cNvGraphicFramePr/>
                <a:graphic xmlns:a="http://schemas.openxmlformats.org/drawingml/2006/main">
                  <a:graphicData uri="http://schemas.microsoft.com/office/word/2010/wordprocessingShape">
                    <wps:wsp>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82.25pt;margin-top:17.9pt;width:68.25pt;height: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" strokecolor="black [3040]">
                <v:stroke endarrow="open"/>
              </v:shape>
            </w:pict>
          </mc:Fallback>
        </mc:AlternateContent>
      </w:r>
      <w:r w:rsidR="001761E9" w:rsidRPr="00696F84">
        <w:rPr>
          <w:noProof/>
          <w:u w:val="single"/>
        </w:rPr>
        <mc:AlternateContent>
          <mc:Choice Requires="wps">
            <w:drawing>
              <wp:anchor distT="0" distB="0" distL="114300" distR="114300" simplePos="0" relativeHeight="251727872" behindDoc="0" locked="0" layoutInCell="1" allowOverlap="1" wp14:anchorId="0C6E6FA8" wp14:editId="03BE3862">
                <wp:simplePos x="0" y="0"/>
                <wp:positionH relativeFrom="column">
                  <wp:posOffset>5010150</wp:posOffset>
                </wp:positionH>
                <wp:positionV relativeFrom="paragraph">
                  <wp:posOffset>92075</wp:posOffset>
                </wp:positionV>
                <wp:extent cx="1114425" cy="2857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761E9">
                            <w:r>
                              <w:t>Reproduction</w:t>
                            </w:r>
                            <w:r>
                              <w:rPr>
                                <w:noProof/>
                              </w:rPr>
                              <w:drawing>
                                <wp:inline distT="0" distB="0" distL="0" distR="0" wp14:anchorId="761F9CBB" wp14:editId="35CC9F1B">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4.5pt;margin-top:7.25pt;width:87.7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">
                <v:textbox>
                  <w:txbxContent>
                    <w:p w:rsidR="00FB32D0" w:rsidRDefault="00FB32D0" w:rsidP="001761E9">
                      <w:r>
                        <w:t>Reproduction</w:t>
                      </w:r>
                      <w:r>
                        <w:rPr>
                          <w:noProof/>
                        </w:rPr>
                        <w:drawing>
                          <wp:inline distT="0" distB="0" distL="0" distR="0" wp14:anchorId="23DF2314" wp14:editId="425177D4">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A05F58" w:rsidP="00CD4D88">
      <w:pPr>
        <w:tabs>
          <w:tab w:val="left" w:pos="5355"/>
        </w:tabs>
        <w:ind w:left="720"/>
      </w:pPr>
      <w:r>
        <w:rPr>
          <w:noProof/>
          <w:u w:val="single"/>
        </w:rPr>
        <mc:AlternateContent>
          <mc:Choice Requires="wps">
            <w:drawing>
              <wp:anchor distT="0" distB="0" distL="114300" distR="114300" simplePos="0" relativeHeight="251779072" behindDoc="0" locked="0" layoutInCell="1" allowOverlap="1" wp14:anchorId="3385AB7E" wp14:editId="2A10DAD7">
                <wp:simplePos x="0" y="0"/>
                <wp:positionH relativeFrom="column">
                  <wp:posOffset>1209675</wp:posOffset>
                </wp:positionH>
                <wp:positionV relativeFrom="paragraph">
                  <wp:posOffset>209550</wp:posOffset>
                </wp:positionV>
                <wp:extent cx="1009650" cy="370840"/>
                <wp:effectExtent l="0" t="57150" r="0" b="29210"/>
                <wp:wrapNone/>
                <wp:docPr id="312" name="Straight Arrow Connector 312"/>
                <wp:cNvGraphicFramePr/>
                <a:graphic xmlns:a="http://schemas.openxmlformats.org/drawingml/2006/main">
                  <a:graphicData uri="http://schemas.microsoft.com/office/word/2010/wordprocessingShape">
                    <wps:wsp>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95.25pt;margin-top:16.5pt;width:79.5pt;height:29.2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" strokecolor="black [3040]">
                <v:stroke endarrow="open"/>
              </v:shape>
            </w:pict>
          </mc:Fallback>
        </mc:AlternateContent>
      </w:r>
      <w:r>
        <w:rPr>
          <w:noProof/>
          <w:u w:val="single"/>
        </w:rPr>
        <mc:AlternateContent>
          <mc:Choice Requires="wps">
            <w:drawing>
              <wp:anchor distT="0" distB="0" distL="114300" distR="114300" simplePos="0" relativeHeight="251777024" behindDoc="0" locked="0" layoutInCell="1" allowOverlap="1" wp14:anchorId="63A82A51" wp14:editId="456C58D1">
                <wp:simplePos x="0" y="0"/>
                <wp:positionH relativeFrom="column">
                  <wp:posOffset>1209675</wp:posOffset>
                </wp:positionH>
                <wp:positionV relativeFrom="paragraph">
                  <wp:posOffset>209550</wp:posOffset>
                </wp:positionV>
                <wp:extent cx="1009650" cy="47625"/>
                <wp:effectExtent l="0" t="76200" r="19050" b="66675"/>
                <wp:wrapNone/>
                <wp:docPr id="310" name="Straight Arrow Connector 310"/>
                <wp:cNvGraphicFramePr/>
                <a:graphic xmlns:a="http://schemas.openxmlformats.org/drawingml/2006/main">
                  <a:graphicData uri="http://schemas.microsoft.com/office/word/2010/wordprocessingShape">
                    <wps:wsp>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95.25pt;margin-top:16.5pt;width:79.5pt;height:3.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" strokecolor="black [3040]">
                <v:stroke endarrow="open"/>
              </v:shape>
            </w:pict>
          </mc:Fallback>
        </mc:AlternateContent>
      </w:r>
      <w:r w:rsidR="00877576">
        <w:rPr>
          <w:noProof/>
          <w:u w:val="single"/>
        </w:rPr>
        <mc:AlternateContent>
          <mc:Choice Requires="wps">
            <w:drawing>
              <wp:anchor distT="0" distB="0" distL="114300" distR="114300" simplePos="0" relativeHeight="251753472" behindDoc="0" locked="0" layoutInCell="1" allowOverlap="1" wp14:anchorId="68981946" wp14:editId="2E0E79FB">
                <wp:simplePos x="0" y="0"/>
                <wp:positionH relativeFrom="column">
                  <wp:posOffset>3124200</wp:posOffset>
                </wp:positionH>
                <wp:positionV relativeFrom="paragraph">
                  <wp:posOffset>257175</wp:posOffset>
                </wp:positionV>
                <wp:extent cx="1885950" cy="1085850"/>
                <wp:effectExtent l="0" t="0" r="76200" b="57150"/>
                <wp:wrapNone/>
                <wp:docPr id="27" name="Straight Arrow Connector 27"/>
                <wp:cNvGraphicFramePr/>
                <a:graphic xmlns:a="http://schemas.openxmlformats.org/drawingml/2006/main">
                  <a:graphicData uri="http://schemas.microsoft.com/office/word/2010/wordprocessingShape">
                    <wps:wsp>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46pt;margin-top:20.25pt;width:148.5pt;height: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" strokecolor="black [3040]">
                <v:stroke endarrow="open"/>
              </v:shape>
            </w:pict>
          </mc:Fallback>
        </mc:AlternateContent>
      </w:r>
      <w:r w:rsidR="00877576">
        <w:rPr>
          <w:noProof/>
          <w:u w:val="single"/>
        </w:rPr>
        <mc:AlternateContent>
          <mc:Choice Requires="wps">
            <w:drawing>
              <wp:anchor distT="0" distB="0" distL="114300" distR="114300" simplePos="0" relativeHeight="251751424" behindDoc="0" locked="0" layoutInCell="1" allowOverlap="1" wp14:anchorId="7C6A6D11" wp14:editId="19E7320B">
                <wp:simplePos x="0" y="0"/>
                <wp:positionH relativeFrom="column">
                  <wp:posOffset>3124200</wp:posOffset>
                </wp:positionH>
                <wp:positionV relativeFrom="paragraph">
                  <wp:posOffset>257175</wp:posOffset>
                </wp:positionV>
                <wp:extent cx="1885950" cy="352425"/>
                <wp:effectExtent l="0" t="0" r="38100" b="85725"/>
                <wp:wrapNone/>
                <wp:docPr id="26" name="Straight Arrow Connector 26"/>
                <wp:cNvGraphicFramePr/>
                <a:graphic xmlns:a="http://schemas.openxmlformats.org/drawingml/2006/main">
                  <a:graphicData uri="http://schemas.microsoft.com/office/word/2010/wordprocessingShape">
                    <wps:wsp>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6pt;margin-top:20.25pt;width:14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86912" behindDoc="0" locked="0" layoutInCell="1" allowOverlap="1" wp14:anchorId="5577960E" wp14:editId="67C46A8E">
                <wp:simplePos x="0" y="0"/>
                <wp:positionH relativeFrom="column">
                  <wp:posOffset>2219325</wp:posOffset>
                </wp:positionH>
                <wp:positionV relativeFrom="paragraph">
                  <wp:posOffset>93345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Forbs</w:t>
                            </w:r>
                            <w:r>
                              <w:rPr>
                                <w:noProof/>
                              </w:rPr>
                              <w:drawing>
                                <wp:inline distT="0" distB="0" distL="0" distR="0" wp14:anchorId="6DBFE4AB" wp14:editId="75B472BF">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4.75pt;margin-top:7.3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0BfzsiUCAABMBAAADgAAAAAAAAAAAAAAAAAuAgAAZHJzL2Uyb0Rv&#10;Yy54bWxQSwECLQAUAAYACAAAACEAIgn+U98AAAAJAQAADwAAAAAAAAAAAAAAAAB/BAAAZHJzL2Rv&#10;d25yZXYueG1sUEsFBgAAAAAEAAQA8wAAAIsFAAAAAA==&#10;">
                <v:textbox>
                  <w:txbxContent>
                    <w:p w:rsidR="00FB32D0" w:rsidRDefault="00FB32D0" w:rsidP="001D7929">
                      <w:r>
                        <w:t>Forbs</w:t>
                      </w:r>
                      <w:r>
                        <w:rPr>
                          <w:noProof/>
                        </w:rPr>
                        <w:drawing>
                          <wp:inline distT="0" distB="0" distL="0" distR="0" wp14:anchorId="770854F7" wp14:editId="15B08922">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59264" behindDoc="0" locked="0" layoutInCell="1" allowOverlap="1" wp14:anchorId="7538B0C2" wp14:editId="1AE20741">
                <wp:simplePos x="0" y="0"/>
                <wp:positionH relativeFrom="column">
                  <wp:posOffset>95250</wp:posOffset>
                </wp:positionH>
                <wp:positionV relativeFrom="paragraph">
                  <wp:posOffset>102870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Forb Diversity</w:t>
                            </w:r>
                            <w:r>
                              <w:rPr>
                                <w:noProof/>
                              </w:rPr>
                              <w:drawing>
                                <wp:inline distT="0" distB="0" distL="0" distR="0" wp14:anchorId="1CBDA4D6" wp14:editId="32696A9A">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5pt;margin-top:8.1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DJQIAAE0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">
                <v:textbox>
                  <w:txbxContent>
                    <w:p w:rsidR="00FB32D0" w:rsidRDefault="00FB32D0" w:rsidP="001D7929">
                      <w:r>
                        <w:t>Forb Diversity</w:t>
                      </w:r>
                      <w:r>
                        <w:rPr>
                          <w:noProof/>
                        </w:rPr>
                        <w:drawing>
                          <wp:inline distT="0" distB="0" distL="0" distR="0" wp14:anchorId="0DDB0868" wp14:editId="26DE37ED">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5456" behindDoc="0" locked="0" layoutInCell="1" allowOverlap="1" wp14:anchorId="6C3CF6FE" wp14:editId="79DC58D1">
                <wp:simplePos x="0" y="0"/>
                <wp:positionH relativeFrom="column">
                  <wp:posOffset>3124200</wp:posOffset>
                </wp:positionH>
                <wp:positionV relativeFrom="paragraph">
                  <wp:posOffset>286385</wp:posOffset>
                </wp:positionV>
                <wp:extent cx="1885950" cy="2704465"/>
                <wp:effectExtent l="0" t="38100" r="57150" b="19685"/>
                <wp:wrapNone/>
                <wp:docPr id="328" name="Straight Arrow Connector 328"/>
                <wp:cNvGraphicFramePr/>
                <a:graphic xmlns:a="http://schemas.openxmlformats.org/drawingml/2006/main">
                  <a:graphicData uri="http://schemas.microsoft.com/office/word/2010/wordprocessingShape">
                    <wps:wsp>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46pt;margin-top:22.55pt;width:148.5pt;height:212.9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70880" behindDoc="0" locked="0" layoutInCell="1" allowOverlap="1" wp14:anchorId="1548555F" wp14:editId="12FFD257">
                <wp:simplePos x="0" y="0"/>
                <wp:positionH relativeFrom="column">
                  <wp:posOffset>3257550</wp:posOffset>
                </wp:positionH>
                <wp:positionV relativeFrom="paragraph">
                  <wp:posOffset>276860</wp:posOffset>
                </wp:positionV>
                <wp:extent cx="1752600" cy="1618615"/>
                <wp:effectExtent l="0" t="38100" r="57150" b="19685"/>
                <wp:wrapNone/>
                <wp:docPr id="303" name="Straight Arrow Connector 303"/>
                <wp:cNvGraphicFramePr/>
                <a:graphic xmlns:a="http://schemas.openxmlformats.org/drawingml/2006/main">
                  <a:graphicData uri="http://schemas.microsoft.com/office/word/2010/wordprocessingShape">
                    <wps:wsp>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56.5pt;margin-top:21.8pt;width:138pt;height:127.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" strokecolor="black [3040]">
                <v:stroke endarrow="open"/>
              </v:shape>
            </w:pict>
          </mc:Fallback>
        </mc:AlternateContent>
      </w:r>
      <w:r w:rsidR="00877576">
        <w:rPr>
          <w:noProof/>
          <w:u w:val="single"/>
        </w:rPr>
        <mc:AlternateContent>
          <mc:Choice Requires="wps">
            <w:drawing>
              <wp:anchor distT="0" distB="0" distL="114300" distR="114300" simplePos="0" relativeHeight="251767808" behindDoc="0" locked="0" layoutInCell="1" allowOverlap="1" wp14:anchorId="7B350940" wp14:editId="3CB0DE8D">
                <wp:simplePos x="0" y="0"/>
                <wp:positionH relativeFrom="column">
                  <wp:posOffset>3124200</wp:posOffset>
                </wp:positionH>
                <wp:positionV relativeFrom="paragraph">
                  <wp:posOffset>286385</wp:posOffset>
                </wp:positionV>
                <wp:extent cx="1885950" cy="733425"/>
                <wp:effectExtent l="0" t="57150" r="0" b="28575"/>
                <wp:wrapNone/>
                <wp:docPr id="295" name="Straight Arrow Connector 295"/>
                <wp:cNvGraphicFramePr/>
                <a:graphic xmlns:a="http://schemas.openxmlformats.org/drawingml/2006/main">
                  <a:graphicData uri="http://schemas.microsoft.com/office/word/2010/wordprocessingShape">
                    <wps:wsp>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46pt;margin-top:22.55pt;width:148.5pt;height:57.7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1312" behindDoc="0" locked="0" layoutInCell="1" allowOverlap="1" wp14:anchorId="68569C44" wp14:editId="5DB5BCC2">
                <wp:simplePos x="0" y="0"/>
                <wp:positionH relativeFrom="column">
                  <wp:posOffset>95250</wp:posOffset>
                </wp:positionH>
                <wp:positionV relativeFrom="paragraph">
                  <wp:posOffset>103505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5pt;margin-top:8.1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uJAIAAEs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">
                <v:textbox>
                  <w:txbxContent>
                    <w:p w:rsidR="00FB32D0" w:rsidRDefault="00FB32D0" w:rsidP="001D7929">
                      <w:r>
                        <w:t>Forb Height</w:t>
                      </w:r>
                    </w:p>
                  </w:txbxContent>
                </v:textbox>
              </v:shape>
            </w:pict>
          </mc:Fallback>
        </mc:AlternateContent>
      </w:r>
      <w:r w:rsidR="001761E9">
        <w:rPr>
          <w:noProof/>
          <w:u w:val="single"/>
        </w:rPr>
        <mc:AlternateContent>
          <mc:Choice Requires="wps">
            <w:drawing>
              <wp:anchor distT="0" distB="0" distL="114300" distR="114300" simplePos="0" relativeHeight="251731968" behindDoc="0" locked="0" layoutInCell="1" allowOverlap="1" wp14:anchorId="20175970" wp14:editId="3ACED3F0">
                <wp:simplePos x="0" y="0"/>
                <wp:positionH relativeFrom="column">
                  <wp:posOffset>6124575</wp:posOffset>
                </wp:positionH>
                <wp:positionV relativeFrom="paragraph">
                  <wp:posOffset>286385</wp:posOffset>
                </wp:positionV>
                <wp:extent cx="866775" cy="400050"/>
                <wp:effectExtent l="0" t="0" r="47625" b="76200"/>
                <wp:wrapNone/>
                <wp:docPr id="8" name="Straight Arrow Connector 8"/>
                <wp:cNvGraphicFramePr/>
                <a:graphic xmlns:a="http://schemas.openxmlformats.org/drawingml/2006/main">
                  <a:graphicData uri="http://schemas.microsoft.com/office/word/2010/wordprocessingShape">
                    <wps:wsp>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82.25pt;margin-top:22.55pt;width:68.2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2BA56525" wp14:editId="032616CF">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Food</w:t>
                            </w:r>
                            <w:r>
                              <w:rPr>
                                <w:noProof/>
                              </w:rPr>
                              <w:drawing>
                                <wp:inline distT="0" distB="0" distL="0" distR="0" wp14:anchorId="5F255024" wp14:editId="3580628D">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MrIw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BIAQysjAgAATAQAAA4AAAAAAAAAAAAAAAAALgIAAGRycy9lMm9Eb2Mu&#10;eG1sUEsBAi0AFAAGAAgAAAAhAB7oFibfAAAACQEAAA8AAAAAAAAAAAAAAAAAfQQAAGRycy9kb3du&#10;cmV2LnhtbFBLBQYAAAAABAAEAPMAAACJBQAAAAA=&#10;">
                <v:textbox>
                  <w:txbxContent>
                    <w:p w:rsidR="00FB32D0" w:rsidRDefault="00FB32D0" w:rsidP="001D7929">
                      <w:r>
                        <w:t>Food</w:t>
                      </w:r>
                      <w:r>
                        <w:rPr>
                          <w:noProof/>
                        </w:rPr>
                        <w:drawing>
                          <wp:inline distT="0" distB="0" distL="0" distR="0" wp14:anchorId="14664934" wp14:editId="33131B92">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77576" w:rsidP="0025212E">
      <w:r w:rsidRPr="00696F84">
        <w:rPr>
          <w:noProof/>
          <w:u w:val="single"/>
        </w:rPr>
        <mc:AlternateContent>
          <mc:Choice Requires="wps">
            <w:drawing>
              <wp:anchor distT="0" distB="0" distL="114300" distR="114300" simplePos="0" relativeHeight="251763712" behindDoc="0" locked="0" layoutInCell="1" allowOverlap="1" wp14:anchorId="6745B8EC" wp14:editId="78D418A4">
                <wp:simplePos x="0" y="0"/>
                <wp:positionH relativeFrom="column">
                  <wp:posOffset>323850</wp:posOffset>
                </wp:positionH>
                <wp:positionV relativeFrom="paragraph">
                  <wp:posOffset>208915</wp:posOffset>
                </wp:positionV>
                <wp:extent cx="895350" cy="2857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877576">
                            <w:r>
                              <w:t>Grass Cover</w:t>
                            </w:r>
                            <w:r>
                              <w:rPr>
                                <w:noProof/>
                              </w:rPr>
                              <w:drawing>
                                <wp:inline distT="0" distB="0" distL="0" distR="0" wp14:anchorId="0F217351" wp14:editId="1151B43C">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5pt;margin-top:16.45pt;width:70.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qoJQ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">
                <v:textbox>
                  <w:txbxContent>
                    <w:p w:rsidR="00FB32D0" w:rsidRDefault="00FB32D0" w:rsidP="00877576">
                      <w:r>
                        <w:t>Grass Cover</w:t>
                      </w:r>
                      <w:r>
                        <w:rPr>
                          <w:noProof/>
                        </w:rPr>
                        <w:drawing>
                          <wp:inline distT="0" distB="0" distL="0" distR="0" wp14:anchorId="3BA6D51A" wp14:editId="0A4A08D6">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761E9" w:rsidRPr="00696F84">
        <w:rPr>
          <w:noProof/>
          <w:u w:val="single"/>
        </w:rPr>
        <mc:AlternateContent>
          <mc:Choice Requires="wps">
            <w:drawing>
              <wp:anchor distT="0" distB="0" distL="114300" distR="114300" simplePos="0" relativeHeight="251672576" behindDoc="0" locked="0" layoutInCell="1" allowOverlap="1" wp14:anchorId="7BC2336D" wp14:editId="643BD35B">
                <wp:simplePos x="0" y="0"/>
                <wp:positionH relativeFrom="column">
                  <wp:posOffset>6991350</wp:posOffset>
                </wp:positionH>
                <wp:positionV relativeFrom="paragraph">
                  <wp:posOffset>208915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Suitability Index</w:t>
                            </w:r>
                            <w:r>
                              <w:rPr>
                                <w:noProof/>
                              </w:rPr>
                              <w:drawing>
                                <wp:inline distT="0" distB="0" distL="0" distR="0" wp14:anchorId="405C2589" wp14:editId="2A18DD4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16.4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">
                <v:textbox>
                  <w:txbxContent>
                    <w:p w:rsidR="00FB32D0" w:rsidRDefault="00FB32D0" w:rsidP="001D7929">
                      <w:r>
                        <w:t>Suitability Index</w:t>
                      </w:r>
                      <w:r>
                        <w:rPr>
                          <w:noProof/>
                        </w:rPr>
                        <w:drawing>
                          <wp:inline distT="0" distB="0" distL="0" distR="0" wp14:anchorId="72B5D58F" wp14:editId="44CEB6CD">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1C7728">
      <w:pPr>
        <w:tabs>
          <w:tab w:val="left" w:pos="1470"/>
          <w:tab w:val="left" w:pos="2205"/>
          <w:tab w:val="left" w:pos="2280"/>
          <w:tab w:val="left" w:pos="3375"/>
        </w:tabs>
      </w:pPr>
      <w:r>
        <w:rPr>
          <w:noProof/>
          <w:u w:val="single"/>
        </w:rPr>
        <mc:AlternateContent>
          <mc:Choice Requires="wps">
            <w:drawing>
              <wp:anchor distT="0" distB="0" distL="114300" distR="114300" simplePos="0" relativeHeight="251781120" behindDoc="0" locked="0" layoutInCell="1" allowOverlap="1" wp14:anchorId="66284683" wp14:editId="3226047B">
                <wp:simplePos x="0" y="0"/>
                <wp:positionH relativeFrom="column">
                  <wp:posOffset>1219200</wp:posOffset>
                </wp:positionH>
                <wp:positionV relativeFrom="paragraph">
                  <wp:posOffset>39370</wp:posOffset>
                </wp:positionV>
                <wp:extent cx="1000125" cy="332740"/>
                <wp:effectExtent l="0" t="0" r="66675" b="86360"/>
                <wp:wrapNone/>
                <wp:docPr id="313" name="Straight Arrow Connector 313"/>
                <wp:cNvGraphicFramePr/>
                <a:graphic xmlns:a="http://schemas.openxmlformats.org/drawingml/2006/main">
                  <a:graphicData uri="http://schemas.microsoft.com/office/word/2010/wordprocessingShape">
                    <wps:wsp>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96pt;margin-top:3.1pt;width:78.75pt;height:2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9504" behindDoc="0" locked="0" layoutInCell="1" allowOverlap="1" wp14:anchorId="7786A3F1" wp14:editId="034C5CC6">
                <wp:simplePos x="0" y="0"/>
                <wp:positionH relativeFrom="column">
                  <wp:posOffset>2219325</wp:posOffset>
                </wp:positionH>
                <wp:positionV relativeFrom="paragraph">
                  <wp:posOffset>209550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Grass</w:t>
                            </w:r>
                            <w:r>
                              <w:rPr>
                                <w:noProof/>
                              </w:rPr>
                              <w:drawing>
                                <wp:inline distT="0" distB="0" distL="0" distR="0" wp14:anchorId="481BB571" wp14:editId="6A0C7A74">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75pt;margin-top:16.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X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">
                <v:textbox>
                  <w:txbxContent>
                    <w:p w:rsidR="00FB32D0" w:rsidRDefault="00FB32D0" w:rsidP="001D7929">
                      <w:r>
                        <w:t>Grass</w:t>
                      </w:r>
                      <w:r>
                        <w:rPr>
                          <w:noProof/>
                        </w:rPr>
                        <w:drawing>
                          <wp:inline distT="0" distB="0" distL="0" distR="0" wp14:anchorId="2150ED77" wp14:editId="38B2B39D">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0288" behindDoc="0" locked="0" layoutInCell="1" allowOverlap="1" wp14:anchorId="238FD3F3" wp14:editId="5FC2D7B6">
                <wp:simplePos x="0" y="0"/>
                <wp:positionH relativeFrom="column">
                  <wp:posOffset>104775</wp:posOffset>
                </wp:positionH>
                <wp:positionV relativeFrom="paragraph">
                  <wp:posOffset>208915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25pt;margin-top:16.4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Xd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">
                <v:textbox>
                  <w:txbxContent>
                    <w:p w:rsidR="00FB32D0" w:rsidRDefault="00FB32D0" w:rsidP="001D7929">
                      <w:r>
                        <w:t>Grass Diversity</w:t>
                      </w:r>
                    </w:p>
                  </w:txbxContent>
                </v:textbox>
              </v:shape>
            </w:pict>
          </mc:Fallback>
        </mc:AlternateContent>
      </w:r>
      <w:r w:rsidR="001761E9">
        <w:rPr>
          <w:noProof/>
          <w:u w:val="single"/>
        </w:rPr>
        <mc:AlternateContent>
          <mc:Choice Requires="wps">
            <w:drawing>
              <wp:anchor distT="0" distB="0" distL="114300" distR="114300" simplePos="0" relativeHeight="251729920" behindDoc="0" locked="0" layoutInCell="1" allowOverlap="1" wp14:anchorId="50DA4811" wp14:editId="610BA40B">
                <wp:simplePos x="0" y="0"/>
                <wp:positionH relativeFrom="column">
                  <wp:posOffset>6124575</wp:posOffset>
                </wp:positionH>
                <wp:positionV relativeFrom="paragraph">
                  <wp:posOffset>40005</wp:posOffset>
                </wp:positionV>
                <wp:extent cx="866775" cy="333376"/>
                <wp:effectExtent l="0" t="57150" r="0" b="28575"/>
                <wp:wrapNone/>
                <wp:docPr id="7" name="Straight Arrow Connector 7"/>
                <wp:cNvGraphicFramePr/>
                <a:graphic xmlns:a="http://schemas.openxmlformats.org/drawingml/2006/main">
                  <a:graphicData uri="http://schemas.microsoft.com/office/word/2010/wordprocessingShape">
                    <wps:wsp>
                      <wps:cNvCnPr/>
                      <wps:spPr>
                        <a:xfrm flipV="1">
                          <a:off x="0" y="0"/>
                          <a:ext cx="866775" cy="33337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82.25pt;margin-top:3.15pt;width:68.25pt;height:26.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" strokecolor="black [3040]">
                <v:stroke endarrow="open"/>
              </v:shape>
            </w:pict>
          </mc:Fallback>
        </mc:AlternateContent>
      </w:r>
      <w:r w:rsidR="001761E9">
        <w:rPr>
          <w:noProof/>
          <w:u w:val="single"/>
        </w:rPr>
        <mc:AlternateContent>
          <mc:Choice Requires="wps">
            <w:drawing>
              <wp:anchor distT="0" distB="0" distL="114300" distR="114300" simplePos="0" relativeHeight="251725824" behindDoc="0" locked="0" layoutInCell="1" allowOverlap="1" wp14:anchorId="16A11B1B" wp14:editId="3D999DDF">
                <wp:simplePos x="0" y="0"/>
                <wp:positionH relativeFrom="column">
                  <wp:posOffset>6124575</wp:posOffset>
                </wp:positionH>
                <wp:positionV relativeFrom="paragraph">
                  <wp:posOffset>40005</wp:posOffset>
                </wp:positionV>
                <wp:extent cx="866775" cy="1162050"/>
                <wp:effectExtent l="0" t="38100" r="47625" b="19050"/>
                <wp:wrapNone/>
                <wp:docPr id="302" name="Straight Arrow Connector 302"/>
                <wp:cNvGraphicFramePr/>
                <a:graphic xmlns:a="http://schemas.openxmlformats.org/drawingml/2006/main">
                  <a:graphicData uri="http://schemas.microsoft.com/office/word/2010/wordprocessingShape">
                    <wps:wsp>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3.15pt;width:68.25pt;height:91.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" strokecolor="black [3040]">
                <v:stroke endarrow="open"/>
              </v:shape>
            </w:pict>
          </mc:Fallback>
        </mc:AlternateContent>
      </w:r>
      <w:r w:rsidR="000A321B" w:rsidRPr="00696F84">
        <w:rPr>
          <w:noProof/>
          <w:u w:val="single"/>
        </w:rPr>
        <mc:AlternateContent>
          <mc:Choice Requires="wps">
            <w:drawing>
              <wp:anchor distT="0" distB="0" distL="114300" distR="114300" simplePos="0" relativeHeight="251665408" behindDoc="0" locked="0" layoutInCell="1" allowOverlap="1" wp14:anchorId="494A3D4B" wp14:editId="401E3273">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283C7B" w:rsidRDefault="00283C7B"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">
                <v:textbox>
                  <w:txbxContent>
                    <w:p w:rsidR="00FB32D0" w:rsidRDefault="00FB32D0" w:rsidP="001D7929">
                      <w:r>
                        <w:t>Cover</w:t>
                      </w:r>
                    </w:p>
                  </w:txbxContent>
                </v:textbox>
              </v:shape>
            </w:pict>
          </mc:Fallback>
        </mc:AlternateContent>
      </w:r>
      <w:r w:rsidR="001C7728">
        <w:tab/>
      </w:r>
      <w:r w:rsidR="001C7728">
        <w:tab/>
      </w:r>
      <w:r w:rsidR="001C7728">
        <w:tab/>
      </w:r>
      <w:r w:rsidR="001C7728">
        <w:tab/>
      </w:r>
    </w:p>
    <w:p w:rsidR="0025212E" w:rsidRPr="0025212E" w:rsidRDefault="00A05F58" w:rsidP="001C7728">
      <w:pPr>
        <w:tabs>
          <w:tab w:val="left" w:pos="2205"/>
        </w:tabs>
      </w:pPr>
      <w:r>
        <w:rPr>
          <w:noProof/>
          <w:u w:val="single"/>
        </w:rPr>
        <mc:AlternateContent>
          <mc:Choice Requires="wps">
            <w:drawing>
              <wp:anchor distT="0" distB="0" distL="114300" distR="114300" simplePos="0" relativeHeight="251793408" behindDoc="0" locked="0" layoutInCell="1" allowOverlap="1" wp14:anchorId="61823533" wp14:editId="5B3FD40C">
                <wp:simplePos x="0" y="0"/>
                <wp:positionH relativeFrom="column">
                  <wp:posOffset>3124200</wp:posOffset>
                </wp:positionH>
                <wp:positionV relativeFrom="paragraph">
                  <wp:posOffset>50165</wp:posOffset>
                </wp:positionV>
                <wp:extent cx="1885950" cy="1580515"/>
                <wp:effectExtent l="0" t="38100" r="57150" b="19685"/>
                <wp:wrapNone/>
                <wp:docPr id="327" name="Straight Arrow Connector 327"/>
                <wp:cNvGraphicFramePr/>
                <a:graphic xmlns:a="http://schemas.openxmlformats.org/drawingml/2006/main">
                  <a:graphicData uri="http://schemas.microsoft.com/office/word/2010/wordprocessingShape">
                    <wps:wsp>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46pt;margin-top:3.95pt;width:148.5pt;height:124.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5216" behindDoc="0" locked="0" layoutInCell="1" allowOverlap="1" wp14:anchorId="3AB6A721" wp14:editId="0C365D81">
                <wp:simplePos x="0" y="0"/>
                <wp:positionH relativeFrom="column">
                  <wp:posOffset>1219200</wp:posOffset>
                </wp:positionH>
                <wp:positionV relativeFrom="paragraph">
                  <wp:posOffset>49530</wp:posOffset>
                </wp:positionV>
                <wp:extent cx="1000125" cy="323850"/>
                <wp:effectExtent l="0" t="57150" r="0" b="19050"/>
                <wp:wrapNone/>
                <wp:docPr id="320" name="Straight Arrow Connector 320"/>
                <wp:cNvGraphicFramePr/>
                <a:graphic xmlns:a="http://schemas.openxmlformats.org/drawingml/2006/main">
                  <a:graphicData uri="http://schemas.microsoft.com/office/word/2010/wordprocessingShape">
                    <wps:wsp>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96pt;margin-top:3.9pt;width:78.75pt;height:2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83168" behindDoc="0" locked="0" layoutInCell="1" allowOverlap="1" wp14:anchorId="1CADE067" wp14:editId="55868E48">
                <wp:simplePos x="0" y="0"/>
                <wp:positionH relativeFrom="column">
                  <wp:posOffset>1219200</wp:posOffset>
                </wp:positionH>
                <wp:positionV relativeFrom="paragraph">
                  <wp:posOffset>48895</wp:posOffset>
                </wp:positionV>
                <wp:extent cx="1000125" cy="0"/>
                <wp:effectExtent l="0" t="76200" r="28575" b="114300"/>
                <wp:wrapNone/>
                <wp:docPr id="314" name="Straight Arrow Connector 314"/>
                <wp:cNvGraphicFramePr/>
                <a:graphic xmlns:a="http://schemas.openxmlformats.org/drawingml/2006/main">
                  <a:graphicData uri="http://schemas.microsoft.com/office/word/2010/wordprocessingShape">
                    <wps:wsp>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96pt;margin-top:3.85pt;width:78.75pt;height:0;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" strokecolor="black [3040]">
                <v:stroke endarrow="open"/>
              </v:shape>
            </w:pict>
          </mc:Fallback>
        </mc:AlternateContent>
      </w:r>
      <w:r w:rsidR="00877576">
        <w:rPr>
          <w:noProof/>
          <w:u w:val="single"/>
        </w:rPr>
        <mc:AlternateContent>
          <mc:Choice Requires="wps">
            <w:drawing>
              <wp:anchor distT="0" distB="0" distL="114300" distR="114300" simplePos="0" relativeHeight="251772928" behindDoc="0" locked="0" layoutInCell="1" allowOverlap="1" wp14:anchorId="260D4935" wp14:editId="66BE430E">
                <wp:simplePos x="0" y="0"/>
                <wp:positionH relativeFrom="column">
                  <wp:posOffset>3257550</wp:posOffset>
                </wp:positionH>
                <wp:positionV relativeFrom="paragraph">
                  <wp:posOffset>49530</wp:posOffset>
                </wp:positionV>
                <wp:extent cx="1752600" cy="876300"/>
                <wp:effectExtent l="0" t="38100" r="57150" b="19050"/>
                <wp:wrapNone/>
                <wp:docPr id="304" name="Straight Arrow Connector 304"/>
                <wp:cNvGraphicFramePr/>
                <a:graphic xmlns:a="http://schemas.openxmlformats.org/drawingml/2006/main">
                  <a:graphicData uri="http://schemas.microsoft.com/office/word/2010/wordprocessingShape">
                    <wps:wsp>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56.5pt;margin-top:3.9pt;width:138pt;height:69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" strokecolor="black [3040]">
                <v:stroke endarrow="open"/>
              </v:shape>
            </w:pict>
          </mc:Fallback>
        </mc:AlternateContent>
      </w:r>
      <w:r w:rsidR="00877576">
        <w:rPr>
          <w:noProof/>
          <w:u w:val="single"/>
        </w:rPr>
        <mc:AlternateContent>
          <mc:Choice Requires="wps">
            <w:drawing>
              <wp:anchor distT="0" distB="0" distL="114300" distR="114300" simplePos="0" relativeHeight="251759616" behindDoc="0" locked="0" layoutInCell="1" allowOverlap="1" wp14:anchorId="2C1F50E5" wp14:editId="486F2EBE">
                <wp:simplePos x="0" y="0"/>
                <wp:positionH relativeFrom="column">
                  <wp:posOffset>3124200</wp:posOffset>
                </wp:positionH>
                <wp:positionV relativeFrom="paragraph">
                  <wp:posOffset>49530</wp:posOffset>
                </wp:positionV>
                <wp:extent cx="1885950" cy="635"/>
                <wp:effectExtent l="0" t="76200" r="19050" b="113665"/>
                <wp:wrapNone/>
                <wp:docPr id="30" name="Straight Arrow Connector 30"/>
                <wp:cNvGraphicFramePr/>
                <a:graphic xmlns:a="http://schemas.openxmlformats.org/drawingml/2006/main">
                  <a:graphicData uri="http://schemas.microsoft.com/office/word/2010/wordprocessingShape">
                    <wps:wsp>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6pt;margin-top:3.9pt;width:148.5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2336" behindDoc="0" locked="0" layoutInCell="1" allowOverlap="1" wp14:anchorId="6C6108C9" wp14:editId="619AF816">
                <wp:simplePos x="0" y="0"/>
                <wp:positionH relativeFrom="column">
                  <wp:posOffset>104775</wp:posOffset>
                </wp:positionH>
                <wp:positionV relativeFrom="paragraph">
                  <wp:posOffset>210185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16.5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">
                <v:textbox>
                  <w:txbxContent>
                    <w:p w:rsidR="00FB32D0" w:rsidRDefault="00FB32D0" w:rsidP="001D7929">
                      <w:r>
                        <w:t>Grass Height</w:t>
                      </w:r>
                    </w:p>
                  </w:txbxContent>
                </v:textbox>
              </v:shape>
            </w:pict>
          </mc:Fallback>
        </mc:AlternateContent>
      </w:r>
      <w:r w:rsidR="001C7728">
        <w:tab/>
      </w:r>
    </w:p>
    <w:p w:rsidR="0025212E" w:rsidRPr="0025212E" w:rsidRDefault="00877576" w:rsidP="0025212E">
      <w:r>
        <w:rPr>
          <w:noProof/>
          <w:u w:val="single"/>
        </w:rPr>
        <mc:AlternateContent>
          <mc:Choice Requires="wps">
            <w:drawing>
              <wp:anchor distT="0" distB="0" distL="114300" distR="114300" simplePos="0" relativeHeight="251768832" behindDoc="0" locked="0" layoutInCell="1" allowOverlap="1" wp14:anchorId="112C4195" wp14:editId="69DC9F95">
                <wp:simplePos x="0" y="0"/>
                <wp:positionH relativeFrom="column">
                  <wp:posOffset>1943100</wp:posOffset>
                </wp:positionH>
                <wp:positionV relativeFrom="paragraph">
                  <wp:posOffset>317500</wp:posOffset>
                </wp:positionV>
                <wp:extent cx="228600" cy="628650"/>
                <wp:effectExtent l="0" t="0" r="19050" b="19050"/>
                <wp:wrapNone/>
                <wp:docPr id="297" name="Left Brace 297"/>
                <wp:cNvGraphicFramePr/>
                <a:graphic xmlns:a="http://schemas.openxmlformats.org/drawingml/2006/main">
                  <a:graphicData uri="http://schemas.microsoft.com/office/word/2010/wordprocessingShape">
                    <wps:wsp>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7" o:spid="_x0000_s1026" type="#_x0000_t87" style="position:absolute;margin-left:153pt;margin-top:25pt;width:18pt;height:49.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" adj="655" strokecolor="black [3040]"/>
            </w:pict>
          </mc:Fallback>
        </mc:AlternateContent>
      </w:r>
      <w:r>
        <w:rPr>
          <w:noProof/>
          <w:u w:val="single"/>
        </w:rPr>
        <mc:AlternateContent>
          <mc:Choice Requires="wps">
            <w:drawing>
              <wp:anchor distT="0" distB="0" distL="114300" distR="114300" simplePos="0" relativeHeight="251688960" behindDoc="0" locked="0" layoutInCell="1" allowOverlap="1" wp14:anchorId="4FE308A5" wp14:editId="53CF82E6">
                <wp:simplePos x="0" y="0"/>
                <wp:positionH relativeFrom="column">
                  <wp:posOffset>3086100</wp:posOffset>
                </wp:positionH>
                <wp:positionV relativeFrom="paragraph">
                  <wp:posOffset>315595</wp:posOffset>
                </wp:positionV>
                <wp:extent cx="171450" cy="628650"/>
                <wp:effectExtent l="0" t="0" r="19050" b="19050"/>
                <wp:wrapNone/>
                <wp:docPr id="311" name="Right Brace 311"/>
                <wp:cNvGraphicFramePr/>
                <a:graphic xmlns:a="http://schemas.openxmlformats.org/drawingml/2006/main">
                  <a:graphicData uri="http://schemas.microsoft.com/office/word/2010/wordprocessingShape">
                    <wps:wsp>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243pt;margin-top:24.85pt;width:13.5pt;height:49.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" adj="491" strokecolor="black [3213]"/>
            </w:pict>
          </mc:Fallback>
        </mc:AlternateContent>
      </w:r>
      <w:r w:rsidRPr="00696F84">
        <w:rPr>
          <w:noProof/>
          <w:u w:val="single"/>
        </w:rPr>
        <mc:AlternateContent>
          <mc:Choice Requires="wps">
            <w:drawing>
              <wp:anchor distT="0" distB="0" distL="114300" distR="114300" simplePos="0" relativeHeight="251668480" behindDoc="0" locked="0" layoutInCell="1" allowOverlap="1" wp14:anchorId="5ADD8D0A" wp14:editId="0078B086">
                <wp:simplePos x="0" y="0"/>
                <wp:positionH relativeFrom="column">
                  <wp:posOffset>2171700</wp:posOffset>
                </wp:positionH>
                <wp:positionV relativeFrom="paragraph">
                  <wp:posOffset>315595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Shrubs</w:t>
                            </w:r>
                            <w:r>
                              <w:rPr>
                                <w:noProof/>
                              </w:rPr>
                              <w:drawing>
                                <wp:inline distT="0" distB="0" distL="0" distR="0" wp14:anchorId="6C858221" wp14:editId="58DE132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1pt;margin-top:24.8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AcJA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">
                <v:textbox>
                  <w:txbxContent>
                    <w:p w:rsidR="00FB32D0" w:rsidRDefault="00FB32D0" w:rsidP="001D7929">
                      <w:r>
                        <w:t>Shrubs</w:t>
                      </w:r>
                      <w:r>
                        <w:rPr>
                          <w:noProof/>
                        </w:rPr>
                        <w:drawing>
                          <wp:inline distT="0" distB="0" distL="0" distR="0" wp14:anchorId="3F4047E0" wp14:editId="2012440A">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Pr="00696F84">
        <w:rPr>
          <w:noProof/>
          <w:u w:val="single"/>
        </w:rPr>
        <mc:AlternateContent>
          <mc:Choice Requires="wps">
            <w:drawing>
              <wp:anchor distT="0" distB="0" distL="114300" distR="114300" simplePos="0" relativeHeight="251765760" behindDoc="0" locked="0" layoutInCell="1" allowOverlap="1" wp14:anchorId="3118A9C5" wp14:editId="1A35C10A">
                <wp:simplePos x="0" y="0"/>
                <wp:positionH relativeFrom="column">
                  <wp:posOffset>323850</wp:posOffset>
                </wp:positionH>
                <wp:positionV relativeFrom="paragraph">
                  <wp:posOffset>315595</wp:posOffset>
                </wp:positionV>
                <wp:extent cx="895350" cy="2857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877576">
                            <w:r>
                              <w:t>Shrub Cover</w:t>
                            </w:r>
                            <w:r>
                              <w:rPr>
                                <w:noProof/>
                              </w:rPr>
                              <w:drawing>
                                <wp:inline distT="0" distB="0" distL="0" distR="0" wp14:anchorId="7E2326B8" wp14:editId="25916CA9">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5pt;margin-top:24.85pt;width:70.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I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Fr+YgmAgAATQQAAA4AAAAAAAAAAAAAAAAALgIAAGRycy9lMm9E&#10;b2MueG1sUEsBAi0AFAAGAAgAAAAhAE5C8WTfAAAACAEAAA8AAAAAAAAAAAAAAAAAgAQAAGRycy9k&#10;b3ducmV2LnhtbFBLBQYAAAAABAAEAPMAAACMBQAAAAA=&#10;">
                <v:textbox>
                  <w:txbxContent>
                    <w:p w:rsidR="00FB32D0" w:rsidRDefault="00FB32D0" w:rsidP="00877576">
                      <w:r>
                        <w:t>Shrub Cover</w:t>
                      </w:r>
                      <w:r>
                        <w:rPr>
                          <w:noProof/>
                        </w:rPr>
                        <w:drawing>
                          <wp:inline distT="0" distB="0" distL="0" distR="0" wp14:anchorId="4BDB4508" wp14:editId="35F4125B">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97504" behindDoc="0" locked="0" layoutInCell="1" allowOverlap="1" wp14:anchorId="1B3B4CC7" wp14:editId="4CFD2999">
                <wp:simplePos x="0" y="0"/>
                <wp:positionH relativeFrom="column">
                  <wp:posOffset>3124200</wp:posOffset>
                </wp:positionH>
                <wp:positionV relativeFrom="paragraph">
                  <wp:posOffset>233045</wp:posOffset>
                </wp:positionV>
                <wp:extent cx="1885950" cy="1141730"/>
                <wp:effectExtent l="0" t="38100" r="57150" b="20320"/>
                <wp:wrapNone/>
                <wp:docPr id="342" name="Straight Arrow Connector 342"/>
                <wp:cNvGraphicFramePr/>
                <a:graphic xmlns:a="http://schemas.openxmlformats.org/drawingml/2006/main">
                  <a:graphicData uri="http://schemas.microsoft.com/office/word/2010/wordprocessingShape">
                    <wps:wsp>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246pt;margin-top:18.35pt;width:148.5pt;height:89.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" strokecolor="black [3040]">
                <v:stroke endarrow="open"/>
              </v:shape>
            </w:pict>
          </mc:Fallback>
        </mc:AlternateContent>
      </w:r>
      <w:r>
        <w:rPr>
          <w:noProof/>
          <w:u w:val="single"/>
        </w:rPr>
        <mc:AlternateContent>
          <mc:Choice Requires="wps">
            <w:drawing>
              <wp:anchor distT="0" distB="0" distL="114300" distR="114300" simplePos="0" relativeHeight="251787264" behindDoc="0" locked="0" layoutInCell="1" allowOverlap="1" wp14:anchorId="2731B6BA" wp14:editId="393BBB2A">
                <wp:simplePos x="0" y="0"/>
                <wp:positionH relativeFrom="column">
                  <wp:posOffset>1219200</wp:posOffset>
                </wp:positionH>
                <wp:positionV relativeFrom="paragraph">
                  <wp:posOffset>127635</wp:posOffset>
                </wp:positionV>
                <wp:extent cx="723900" cy="200660"/>
                <wp:effectExtent l="0" t="0" r="76200" b="85090"/>
                <wp:wrapNone/>
                <wp:docPr id="323" name="Straight Arrow Connector 323"/>
                <wp:cNvGraphicFramePr/>
                <a:graphic xmlns:a="http://schemas.openxmlformats.org/drawingml/2006/main">
                  <a:graphicData uri="http://schemas.microsoft.com/office/word/2010/wordprocessingShape">
                    <wps:wsp>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96pt;margin-top:10.05pt;width:57pt;height:1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" strokecolor="black [3040]">
                <v:stroke endarrow="open"/>
              </v:shape>
            </w:pict>
          </mc:Fallback>
        </mc:AlternateContent>
      </w:r>
      <w:r w:rsidR="00912D03" w:rsidRPr="00696F84">
        <w:rPr>
          <w:noProof/>
          <w:u w:val="single"/>
        </w:rPr>
        <mc:AlternateContent>
          <mc:Choice Requires="wps">
            <w:drawing>
              <wp:anchor distT="0" distB="0" distL="114300" distR="114300" simplePos="0" relativeHeight="251723776" behindDoc="0" locked="0" layoutInCell="1" allowOverlap="1" wp14:anchorId="4387F993" wp14:editId="527E4289">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912D03">
                            <w:r>
                              <w:t>Thermal Refuge</w:t>
                            </w:r>
                            <w:r>
                              <w:rPr>
                                <w:noProof/>
                              </w:rPr>
                              <w:drawing>
                                <wp:inline distT="0" distB="0" distL="0" distR="0" wp14:anchorId="31EE1044" wp14:editId="14F2C3B1">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">
                <v:textbox>
                  <w:txbxContent>
                    <w:p w:rsidR="00FB32D0" w:rsidRDefault="00FB32D0" w:rsidP="00912D03">
                      <w:r>
                        <w:t>Thermal Refuge</w:t>
                      </w:r>
                      <w:r>
                        <w:rPr>
                          <w:noProof/>
                        </w:rPr>
                        <w:drawing>
                          <wp:inline distT="0" distB="0" distL="0" distR="0" wp14:anchorId="36BD56B9" wp14:editId="18B4BD45">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A05F58" w:rsidP="0025212E">
      <w:r>
        <w:rPr>
          <w:noProof/>
          <w:u w:val="single"/>
        </w:rPr>
        <mc:AlternateContent>
          <mc:Choice Requires="wps">
            <w:drawing>
              <wp:anchor distT="0" distB="0" distL="114300" distR="114300" simplePos="0" relativeHeight="251789312" behindDoc="0" locked="0" layoutInCell="1" allowOverlap="1" wp14:anchorId="50CB5C35" wp14:editId="249D4050">
                <wp:simplePos x="0" y="0"/>
                <wp:positionH relativeFrom="column">
                  <wp:posOffset>1219200</wp:posOffset>
                </wp:positionH>
                <wp:positionV relativeFrom="paragraph">
                  <wp:posOffset>5080</wp:posOffset>
                </wp:positionV>
                <wp:extent cx="723900" cy="152400"/>
                <wp:effectExtent l="0" t="57150" r="19050" b="19050"/>
                <wp:wrapNone/>
                <wp:docPr id="325" name="Straight Arrow Connector 325"/>
                <wp:cNvGraphicFramePr/>
                <a:graphic xmlns:a="http://schemas.openxmlformats.org/drawingml/2006/main">
                  <a:graphicData uri="http://schemas.microsoft.com/office/word/2010/wordprocessingShape">
                    <wps:wsp>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96pt;margin-top:.4pt;width:57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" strokecolor="black [3040]">
                <v:stroke endarrow="open"/>
              </v:shape>
            </w:pict>
          </mc:Fallback>
        </mc:AlternateContent>
      </w:r>
      <w:r w:rsidR="00877576" w:rsidRPr="00696F84">
        <w:rPr>
          <w:noProof/>
          <w:u w:val="single"/>
        </w:rPr>
        <mc:AlternateContent>
          <mc:Choice Requires="wps">
            <w:drawing>
              <wp:anchor distT="0" distB="0" distL="114300" distR="114300" simplePos="0" relativeHeight="251667456" behindDoc="0" locked="0" layoutInCell="1" allowOverlap="1" wp14:anchorId="3FB8F57C" wp14:editId="35AE6745">
                <wp:simplePos x="0" y="0"/>
                <wp:positionH relativeFrom="column">
                  <wp:posOffset>2171700</wp:posOffset>
                </wp:positionH>
                <wp:positionV relativeFrom="paragraph">
                  <wp:posOffset>12700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283C7B" w:rsidRDefault="00283C7B" w:rsidP="001D7929">
                            <w:r>
                              <w:t>Brush Piles</w:t>
                            </w:r>
                            <w:r>
                              <w:rPr>
                                <w:noProof/>
                              </w:rPr>
                              <w:drawing>
                                <wp:inline distT="0" distB="0" distL="0" distR="0" wp14:anchorId="304D8A79" wp14:editId="29C60FB6">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1pt;margin-top:1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Op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">
                <v:textbox>
                  <w:txbxContent>
                    <w:p w:rsidR="00FB32D0" w:rsidRDefault="00FB32D0" w:rsidP="001D7929">
                      <w:r>
                        <w:t>Brush Piles</w:t>
                      </w:r>
                      <w:r>
                        <w:rPr>
                          <w:noProof/>
                        </w:rPr>
                        <w:drawing>
                          <wp:inline distT="0" distB="0" distL="0" distR="0" wp14:anchorId="68A565C0" wp14:editId="2C3D6D4A">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877576" w:rsidRPr="00696F84">
        <w:rPr>
          <w:noProof/>
          <w:u w:val="single"/>
        </w:rPr>
        <mc:AlternateContent>
          <mc:Choice Requires="wps">
            <w:drawing>
              <wp:anchor distT="0" distB="0" distL="114300" distR="114300" simplePos="0" relativeHeight="251663360" behindDoc="0" locked="0" layoutInCell="1" allowOverlap="1" wp14:anchorId="7EBC9801" wp14:editId="24206BAE">
                <wp:simplePos x="0" y="0"/>
                <wp:positionH relativeFrom="column">
                  <wp:posOffset>104775</wp:posOffset>
                </wp:positionH>
                <wp:positionV relativeFrom="paragraph">
                  <wp:posOffset>3175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25pt;margin-top:.2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">
                <v:textbox>
                  <w:txbxContent>
                    <w:p w:rsidR="00FB32D0" w:rsidRDefault="00FB32D0" w:rsidP="001D7929">
                      <w:r>
                        <w:t>Shrub Height</w:t>
                      </w:r>
                    </w:p>
                  </w:txbxContent>
                </v:textbox>
              </v:shape>
            </w:pict>
          </mc:Fallback>
        </mc:AlternateContent>
      </w:r>
    </w:p>
    <w:p w:rsidR="0025212E" w:rsidRPr="0025212E" w:rsidRDefault="009D1D90" w:rsidP="0025212E">
      <w:r w:rsidRPr="00696F84">
        <w:rPr>
          <w:noProof/>
          <w:u w:val="single"/>
        </w:rPr>
        <mc:AlternateContent>
          <mc:Choice Requires="wps">
            <w:drawing>
              <wp:anchor distT="0" distB="0" distL="114300" distR="114300" simplePos="0" relativeHeight="251741184" behindDoc="0" locked="0" layoutInCell="1" allowOverlap="1" wp14:anchorId="0ACFBBB8" wp14:editId="5E613C96">
                <wp:simplePos x="0" y="0"/>
                <wp:positionH relativeFrom="column">
                  <wp:posOffset>2009775</wp:posOffset>
                </wp:positionH>
                <wp:positionV relativeFrom="paragraph">
                  <wp:posOffset>184785</wp:posOffset>
                </wp:positionV>
                <wp:extent cx="1114425" cy="2857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E73A08">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8.25pt;margin-top:14.55pt;width:87.7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">
                <v:textbox>
                  <w:txbxContent>
                    <w:p w:rsidR="00FB32D0" w:rsidRDefault="00FB32D0" w:rsidP="00E73A08">
                      <w:r>
                        <w:t>Bare Ground</w:t>
                      </w:r>
                    </w:p>
                  </w:txbxContent>
                </v:textbox>
              </v:shape>
            </w:pict>
          </mc:Fallback>
        </mc:AlternateContent>
      </w:r>
    </w:p>
    <w:p w:rsidR="0025212E" w:rsidRDefault="00E73A08" w:rsidP="0025212E">
      <w:r w:rsidRPr="00696F84">
        <w:rPr>
          <w:noProof/>
          <w:u w:val="single"/>
        </w:rPr>
        <mc:AlternateContent>
          <mc:Choice Requires="wps">
            <w:drawing>
              <wp:anchor distT="0" distB="0" distL="114300" distR="114300" simplePos="0" relativeHeight="251739136" behindDoc="0" locked="0" layoutInCell="1" allowOverlap="1" wp14:anchorId="535E2FEA" wp14:editId="5F6113A6">
                <wp:simplePos x="0" y="0"/>
                <wp:positionH relativeFrom="column">
                  <wp:posOffset>2009775</wp:posOffset>
                </wp:positionH>
                <wp:positionV relativeFrom="paragraph">
                  <wp:posOffset>271145</wp:posOffset>
                </wp:positionV>
                <wp:extent cx="1114425" cy="2857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283C7B" w:rsidRDefault="00283C7B" w:rsidP="00E73A08">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58.25pt;margin-top:21.35pt;width:87.7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AuIwIAAE0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">
                <v:textbox>
                  <w:txbxContent>
                    <w:p w:rsidR="00FB32D0" w:rsidRDefault="00FB32D0" w:rsidP="00E73A08">
                      <w:r>
                        <w:t>Leaf Litter</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FC</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541A08" w:rsidP="00892211">
            <w:pPr>
              <w:rPr>
                <w:sz w:val="24"/>
                <w:szCs w:val="24"/>
              </w:rPr>
            </w:pPr>
            <w:r>
              <w:rPr>
                <w:sz w:val="24"/>
                <w:szCs w:val="24"/>
              </w:rPr>
              <w:t>Forb cover measured as the average</w:t>
            </w:r>
            <w:ins w:id="51" w:author="cconway" w:date="2012-08-23T16:53:00Z">
              <w:r w:rsidR="00892211">
                <w:rPr>
                  <w:sz w:val="24"/>
                  <w:szCs w:val="24"/>
                </w:rPr>
                <w:t xml:space="preserve"> percent</w:t>
              </w:r>
            </w:ins>
            <w:r>
              <w:rPr>
                <w:sz w:val="24"/>
                <w:szCs w:val="24"/>
              </w:rPr>
              <w:t xml:space="preserve"> canopy cover </w:t>
            </w:r>
            <w:del w:id="52" w:author="cconway" w:date="2012-08-23T16:53:00Z">
              <w:r w:rsidDel="00892211">
                <w:rPr>
                  <w:sz w:val="24"/>
                  <w:szCs w:val="24"/>
                </w:rPr>
                <w:delText xml:space="preserve">of </w:delText>
              </w:r>
            </w:del>
            <w:ins w:id="53" w:author="cconway" w:date="2012-08-23T16:53:00Z">
              <w:r w:rsidR="00892211">
                <w:rPr>
                  <w:sz w:val="24"/>
                  <w:szCs w:val="24"/>
                </w:rPr>
                <w:t xml:space="preserve">dominated by </w:t>
              </w:r>
            </w:ins>
            <w:r>
              <w:rPr>
                <w:sz w:val="24"/>
                <w:szCs w:val="24"/>
              </w:rPr>
              <w:t xml:space="preserve">forbs.  </w:t>
            </w:r>
            <w:r w:rsidR="00B17219">
              <w:rPr>
                <w:sz w:val="24"/>
                <w:szCs w:val="24"/>
              </w:rPr>
              <w:t>The optimal canopy cover of forbs differs between the fall</w:t>
            </w:r>
            <w:ins w:id="54" w:author="cconway" w:date="2012-08-23T16:53:00Z">
              <w:r w:rsidR="00892211">
                <w:rPr>
                  <w:sz w:val="24"/>
                  <w:szCs w:val="24"/>
                </w:rPr>
                <w:t>/</w:t>
              </w:r>
            </w:ins>
            <w:del w:id="55" w:author="cconway" w:date="2012-08-23T16:53:00Z">
              <w:r w:rsidR="00B17219" w:rsidDel="00892211">
                <w:rPr>
                  <w:sz w:val="24"/>
                  <w:szCs w:val="24"/>
                </w:rPr>
                <w:delText xml:space="preserve"> and </w:delText>
              </w:r>
            </w:del>
            <w:r w:rsidR="00B17219">
              <w:rPr>
                <w:sz w:val="24"/>
                <w:szCs w:val="24"/>
              </w:rPr>
              <w:t xml:space="preserve">winter and </w:t>
            </w:r>
            <w:del w:id="56" w:author="cconway" w:date="2012-08-23T16:53:00Z">
              <w:r w:rsidR="00B17219" w:rsidDel="00892211">
                <w:rPr>
                  <w:sz w:val="24"/>
                  <w:szCs w:val="24"/>
                </w:rPr>
                <w:delText xml:space="preserve">the </w:delText>
              </w:r>
            </w:del>
            <w:r w:rsidR="00B17219">
              <w:rPr>
                <w:sz w:val="24"/>
                <w:szCs w:val="24"/>
              </w:rPr>
              <w:t>spring</w:t>
            </w:r>
            <w:del w:id="57" w:author="cconway" w:date="2012-08-23T16:53:00Z">
              <w:r w:rsidR="00B17219" w:rsidDel="00892211">
                <w:rPr>
                  <w:sz w:val="24"/>
                  <w:szCs w:val="24"/>
                </w:rPr>
                <w:delText xml:space="preserve"> and</w:delText>
              </w:r>
            </w:del>
            <w:ins w:id="58" w:author="cconway" w:date="2012-08-23T16:53:00Z">
              <w:r w:rsidR="00892211">
                <w:rPr>
                  <w:sz w:val="24"/>
                  <w:szCs w:val="24"/>
                </w:rPr>
                <w:t>/</w:t>
              </w:r>
            </w:ins>
            <w:del w:id="59" w:author="cconway" w:date="2012-08-23T16:53:00Z">
              <w:r w:rsidR="00B17219" w:rsidDel="00892211">
                <w:rPr>
                  <w:sz w:val="24"/>
                  <w:szCs w:val="24"/>
                </w:rPr>
                <w:delText xml:space="preserve"> </w:delText>
              </w:r>
            </w:del>
            <w:r w:rsidR="00B17219">
              <w:rPr>
                <w:sz w:val="24"/>
                <w:szCs w:val="24"/>
              </w:rPr>
              <w:t>summer.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6E0981" w:rsidRPr="006E0981" w:rsidRDefault="006E0981" w:rsidP="00C07B40">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4F0A9A" w:rsidRPr="00434818" w:rsidRDefault="00C07B40" w:rsidP="00C07B40">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AA0A01" w:rsidRDefault="00AA0A01" w:rsidP="00C07B40">
            <w:pPr>
              <w:rPr>
                <w:sz w:val="24"/>
                <w:szCs w:val="24"/>
              </w:rPr>
            </w:pPr>
          </w:p>
        </w:tc>
        <w:tc>
          <w:tcPr>
            <w:tcW w:w="4874" w:type="dxa"/>
          </w:tcPr>
          <w:p w:rsidR="004F0A9A" w:rsidRDefault="00434818" w:rsidP="004F0A9A">
            <w:pPr>
              <w:rPr>
                <w:sz w:val="24"/>
                <w:szCs w:val="24"/>
              </w:rPr>
            </w:pPr>
            <w:r>
              <w:rPr>
                <w:noProof/>
                <w:sz w:val="24"/>
                <w:szCs w:val="24"/>
              </w:rPr>
              <w:drawing>
                <wp:inline distT="0" distB="0" distL="0" distR="0" wp14:anchorId="2A3BB9DF" wp14:editId="50566F6F">
                  <wp:extent cx="2952750" cy="2952750"/>
                  <wp:effectExtent l="0" t="0" r="0" b="0"/>
                  <wp:docPr id="11" name="Picture 11" descr="C:\Documents and Settings\cnadeau\My Documents\Work\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cnadeau\My Documents\Work\Masked Bobwhite\Graphs\Suitability Functions\Dan and Sally\FC Fall-winter Sally-Da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3563"/>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541A08" w:rsidRDefault="00541A08" w:rsidP="00C07B40">
            <w:pPr>
              <w:rPr>
                <w:rFonts w:eastAsiaTheme="minorEastAsia"/>
                <w:sz w:val="24"/>
                <w:szCs w:val="24"/>
                <w:u w:val="single"/>
              </w:rPr>
            </w:pPr>
          </w:p>
          <w:p w:rsidR="00541A08" w:rsidRDefault="00541A08" w:rsidP="00C07B40">
            <w:pPr>
              <w:rPr>
                <w:rFonts w:eastAsiaTheme="minorEastAsia"/>
                <w:sz w:val="24"/>
                <w:szCs w:val="24"/>
                <w:u w:val="single"/>
              </w:rPr>
            </w:pPr>
          </w:p>
          <w:p w:rsidR="006E0981" w:rsidRDefault="006E0981" w:rsidP="00C07B40">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5C39FA" w:rsidRPr="006E0981" w:rsidRDefault="005C39FA" w:rsidP="00380892">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6E0981" w:rsidRDefault="00434818" w:rsidP="004F0A9A">
            <w:pPr>
              <w:rPr>
                <w:sz w:val="24"/>
                <w:szCs w:val="24"/>
              </w:rPr>
            </w:pPr>
            <w:r>
              <w:rPr>
                <w:noProof/>
                <w:sz w:val="24"/>
                <w:szCs w:val="24"/>
              </w:rPr>
              <w:drawing>
                <wp:inline distT="0" distB="0" distL="0" distR="0" wp14:anchorId="1EFDE3D9" wp14:editId="0D1AAC3D">
                  <wp:extent cx="2952750" cy="2952750"/>
                  <wp:effectExtent l="0" t="0" r="0" b="0"/>
                  <wp:docPr id="13" name="Picture 13" descr="C:\Documents and Settings\cnadeau\My Documents\Work\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Dan and Sally\FC Spring-summer Sally-Da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6E0981" w:rsidP="00851F5F">
            <w:pPr>
              <w:rPr>
                <w:sz w:val="24"/>
                <w:szCs w:val="24"/>
              </w:rPr>
            </w:pPr>
            <w:r>
              <w:rPr>
                <w:sz w:val="24"/>
                <w:szCs w:val="24"/>
              </w:rPr>
              <w:t>Forb</w:t>
            </w:r>
            <w:r w:rsidR="00A53E7A">
              <w:rPr>
                <w:sz w:val="24"/>
                <w:szCs w:val="24"/>
              </w:rPr>
              <w:t xml:space="preserve"> Diversity</w:t>
            </w:r>
            <w:r w:rsidR="00AA0A01">
              <w:rPr>
                <w:sz w:val="24"/>
                <w:szCs w:val="24"/>
              </w:rPr>
              <w:t xml:space="preserve"> measured as the total number of </w:t>
            </w:r>
            <w:r w:rsidR="00851F5F">
              <w:rPr>
                <w:sz w:val="24"/>
                <w:szCs w:val="24"/>
              </w:rPr>
              <w:t>forb</w:t>
            </w:r>
            <w:r w:rsidR="005A6EA5">
              <w:rPr>
                <w:sz w:val="24"/>
                <w:szCs w:val="24"/>
              </w:rPr>
              <w:t xml:space="preserve"> species </w:t>
            </w:r>
            <w:r w:rsidR="000802CC">
              <w:rPr>
                <w:sz w:val="24"/>
                <w:szCs w:val="24"/>
              </w:rPr>
              <w:t xml:space="preserve">found in </w:t>
            </w:r>
            <w:commentRangeStart w:id="60"/>
            <w:r w:rsidR="000802CC">
              <w:rPr>
                <w:sz w:val="24"/>
                <w:szCs w:val="24"/>
              </w:rPr>
              <w:t>reasonable</w:t>
            </w:r>
            <w:commentRangeEnd w:id="60"/>
            <w:r w:rsidR="00892211">
              <w:rPr>
                <w:rStyle w:val="CommentReference"/>
              </w:rPr>
              <w:commentReference w:id="60"/>
            </w:r>
            <w:r w:rsidR="000802CC">
              <w:rPr>
                <w:sz w:val="24"/>
                <w:szCs w:val="24"/>
              </w:rPr>
              <w:t xml:space="preserve"> abundance </w:t>
            </w:r>
            <w:r w:rsidR="005A6EA5">
              <w:rPr>
                <w:sz w:val="24"/>
                <w:szCs w:val="24"/>
              </w:rPr>
              <w:t>on a given home range throughout the year</w:t>
            </w:r>
            <w:r w:rsidR="003F5C56">
              <w:rPr>
                <w:sz w:val="24"/>
                <w:szCs w:val="24"/>
              </w:rPr>
              <w:t xml:space="preserve">.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851F5F">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w:t>
            </w:r>
            <w:r w:rsidR="00851F5F">
              <w:rPr>
                <w:rFonts w:eastAsiaTheme="minorEastAsia"/>
                <w:sz w:val="24"/>
                <w:szCs w:val="24"/>
              </w:rPr>
              <w:t>22.</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w:t>
            </w:r>
            <w:r w:rsidR="00851F5F">
              <w:rPr>
                <w:rFonts w:eastAsiaTheme="minorEastAsia"/>
                <w:sz w:val="24"/>
                <w:szCs w:val="24"/>
              </w:rPr>
              <w:t>1</w:t>
            </w:r>
            <w:r>
              <w:rPr>
                <w:rFonts w:eastAsiaTheme="minorEastAsia"/>
                <w:sz w:val="24"/>
                <w:szCs w:val="24"/>
              </w:rPr>
              <w:t>)</w:t>
            </w:r>
          </w:p>
        </w:tc>
        <w:tc>
          <w:tcPr>
            <w:tcW w:w="4874" w:type="dxa"/>
          </w:tcPr>
          <w:p w:rsidR="004F0A9A" w:rsidRDefault="00851F5F" w:rsidP="004F0A9A">
            <w:pPr>
              <w:rPr>
                <w:sz w:val="24"/>
                <w:szCs w:val="24"/>
              </w:rPr>
            </w:pPr>
            <w:r>
              <w:rPr>
                <w:noProof/>
                <w:sz w:val="24"/>
                <w:szCs w:val="24"/>
              </w:rPr>
              <w:drawing>
                <wp:inline distT="0" distB="0" distL="0" distR="0" wp14:anchorId="7B9A26A4" wp14:editId="63C956D7">
                  <wp:extent cx="2952750" cy="2952750"/>
                  <wp:effectExtent l="0" t="0" r="0" b="0"/>
                  <wp:docPr id="19" name="Picture 19"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6E0981" w:rsidRDefault="006E0981" w:rsidP="004F0A9A">
            <w:pPr>
              <w:rPr>
                <w:sz w:val="24"/>
                <w:szCs w:val="24"/>
              </w:rPr>
            </w:pPr>
          </w:p>
          <w:p w:rsidR="006E0981" w:rsidRDefault="006E0981" w:rsidP="004F0A9A">
            <w:pPr>
              <w:rPr>
                <w:sz w:val="24"/>
                <w:szCs w:val="24"/>
              </w:rPr>
            </w:pPr>
          </w:p>
          <w:p w:rsidR="003F5C56" w:rsidRDefault="006E0981" w:rsidP="004F0A9A">
            <w:pPr>
              <w:rPr>
                <w:sz w:val="24"/>
                <w:szCs w:val="24"/>
              </w:rPr>
            </w:pPr>
            <w:r>
              <w:rPr>
                <w:sz w:val="24"/>
                <w:szCs w:val="24"/>
              </w:rPr>
              <w:t>FH</w:t>
            </w:r>
          </w:p>
        </w:tc>
        <w:tc>
          <w:tcPr>
            <w:tcW w:w="2236" w:type="dxa"/>
          </w:tcPr>
          <w:p w:rsidR="006E0981" w:rsidRDefault="006E0981" w:rsidP="004F0A9A">
            <w:pPr>
              <w:rPr>
                <w:sz w:val="24"/>
                <w:szCs w:val="24"/>
              </w:rPr>
            </w:pPr>
          </w:p>
          <w:p w:rsidR="006E0981" w:rsidRDefault="006E0981" w:rsidP="004F0A9A">
            <w:pPr>
              <w:rPr>
                <w:sz w:val="24"/>
                <w:szCs w:val="24"/>
              </w:rPr>
            </w:pPr>
          </w:p>
          <w:p w:rsidR="003F5C56" w:rsidRDefault="006E0981" w:rsidP="00892211">
            <w:pPr>
              <w:rPr>
                <w:sz w:val="24"/>
                <w:szCs w:val="24"/>
              </w:rPr>
            </w:pPr>
            <w:r>
              <w:rPr>
                <w:sz w:val="24"/>
                <w:szCs w:val="24"/>
              </w:rPr>
              <w:t>Forb height measured as the average height of forbs.</w:t>
            </w:r>
            <w:r w:rsidR="00B17219">
              <w:rPr>
                <w:sz w:val="24"/>
                <w:szCs w:val="24"/>
              </w:rPr>
              <w:t xml:space="preserve">  Optimal forb height differs between the spring</w:t>
            </w:r>
            <w:ins w:id="61" w:author="cconway" w:date="2012-08-23T16:54:00Z">
              <w:r w:rsidR="00892211">
                <w:rPr>
                  <w:sz w:val="24"/>
                  <w:szCs w:val="24"/>
                </w:rPr>
                <w:t>/</w:t>
              </w:r>
            </w:ins>
            <w:del w:id="62" w:author="cconway" w:date="2012-08-23T16:54:00Z">
              <w:r w:rsidR="00B17219" w:rsidDel="00892211">
                <w:rPr>
                  <w:sz w:val="24"/>
                  <w:szCs w:val="24"/>
                </w:rPr>
                <w:delText xml:space="preserve"> and </w:delText>
              </w:r>
            </w:del>
            <w:r w:rsidR="00B17219">
              <w:rPr>
                <w:sz w:val="24"/>
                <w:szCs w:val="24"/>
              </w:rPr>
              <w:t>summer and the fall</w:t>
            </w:r>
            <w:ins w:id="63" w:author="cconway" w:date="2012-08-23T16:54:00Z">
              <w:r w:rsidR="00892211">
                <w:rPr>
                  <w:sz w:val="24"/>
                  <w:szCs w:val="24"/>
                </w:rPr>
                <w:t>/</w:t>
              </w:r>
            </w:ins>
            <w:del w:id="64" w:author="cconway" w:date="2012-08-23T16:54:00Z">
              <w:r w:rsidR="00B17219" w:rsidDel="00892211">
                <w:rPr>
                  <w:sz w:val="24"/>
                  <w:szCs w:val="24"/>
                </w:rPr>
                <w:delText xml:space="preserve"> and </w:delText>
              </w:r>
            </w:del>
            <w:r w:rsidR="00B17219">
              <w:rPr>
                <w:sz w:val="24"/>
                <w:szCs w:val="24"/>
              </w:rPr>
              <w:t>winter.</w:t>
            </w: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6E0981" w:rsidRDefault="006E0981" w:rsidP="00D41819">
            <w:pPr>
              <w:rPr>
                <w:rFonts w:eastAsiaTheme="minorEastAsia"/>
                <w:sz w:val="24"/>
                <w:szCs w:val="24"/>
              </w:rPr>
            </w:pPr>
            <w:r>
              <w:rPr>
                <w:rFonts w:eastAsiaTheme="minorEastAsia"/>
                <w:sz w:val="24"/>
                <w:szCs w:val="24"/>
                <w:u w:val="single"/>
              </w:rPr>
              <w:t>Fall/ Winter:</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3F5C56" w:rsidRPr="005A6EA5" w:rsidRDefault="00D41819"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sidR="004E5818">
              <w:rPr>
                <w:rFonts w:eastAsiaTheme="minorEastAsia"/>
                <w:sz w:val="24"/>
                <w:szCs w:val="24"/>
              </w:rPr>
              <w:t>=13</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w:t>
            </w:r>
            <w:r w:rsidR="004E5818">
              <w:rPr>
                <w:rFonts w:eastAsiaTheme="minorEastAsia"/>
                <w:sz w:val="24"/>
                <w:szCs w:val="24"/>
              </w:rPr>
              <w:t>1</w:t>
            </w:r>
            <w:r>
              <w:rPr>
                <w:rFonts w:eastAsiaTheme="minorEastAsia"/>
                <w:sz w:val="24"/>
                <w:szCs w:val="24"/>
              </w:rPr>
              <w:t>)</w:t>
            </w:r>
          </w:p>
        </w:tc>
        <w:tc>
          <w:tcPr>
            <w:tcW w:w="4874" w:type="dxa"/>
          </w:tcPr>
          <w:p w:rsidR="003F5C56" w:rsidRDefault="004E5818" w:rsidP="004F0A9A">
            <w:pPr>
              <w:rPr>
                <w:noProof/>
                <w:sz w:val="24"/>
                <w:szCs w:val="24"/>
              </w:rPr>
            </w:pPr>
            <w:r>
              <w:rPr>
                <w:noProof/>
                <w:sz w:val="24"/>
                <w:szCs w:val="24"/>
              </w:rPr>
              <w:drawing>
                <wp:inline distT="0" distB="0" distL="0" distR="0" wp14:anchorId="3E155A49" wp14:editId="543576BD">
                  <wp:extent cx="2952750" cy="2952750"/>
                  <wp:effectExtent l="0" t="0" r="0" b="0"/>
                  <wp:docPr id="23" name="Picture 23"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4652"/>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4E5818" w:rsidRDefault="004E5818" w:rsidP="00D41819">
            <w:pPr>
              <w:rPr>
                <w:rFonts w:eastAsiaTheme="minorEastAsia"/>
                <w:sz w:val="24"/>
                <w:szCs w:val="24"/>
                <w:u w:val="single"/>
              </w:rPr>
            </w:pPr>
          </w:p>
          <w:p w:rsidR="004E5818" w:rsidRDefault="004E5818" w:rsidP="00D41819">
            <w:pPr>
              <w:rPr>
                <w:rFonts w:eastAsiaTheme="minorEastAsia"/>
                <w:sz w:val="24"/>
                <w:szCs w:val="24"/>
                <w:u w:val="single"/>
              </w:rPr>
            </w:pPr>
          </w:p>
          <w:p w:rsidR="006E0981" w:rsidRDefault="006E0981" w:rsidP="00D41819">
            <w:pPr>
              <w:rPr>
                <w:rFonts w:eastAsiaTheme="minorEastAsia"/>
                <w:sz w:val="24"/>
                <w:szCs w:val="24"/>
                <w:u w:val="single"/>
              </w:rPr>
            </w:pPr>
            <w:r>
              <w:rPr>
                <w:rFonts w:eastAsiaTheme="minorEastAsia"/>
                <w:sz w:val="24"/>
                <w:szCs w:val="24"/>
                <w:u w:val="single"/>
              </w:rPr>
              <w:t>Spring/ Summer:</w:t>
            </w:r>
          </w:p>
          <w:p w:rsidR="004E5818" w:rsidRPr="00AA0A01" w:rsidRDefault="004E5818" w:rsidP="004E5818">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4E5818" w:rsidRPr="006E0981" w:rsidRDefault="004E5818"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6E0981" w:rsidRDefault="004E5818" w:rsidP="004F0A9A">
            <w:pPr>
              <w:rPr>
                <w:noProof/>
                <w:sz w:val="24"/>
                <w:szCs w:val="24"/>
              </w:rPr>
            </w:pPr>
            <w:r>
              <w:rPr>
                <w:noProof/>
                <w:sz w:val="24"/>
                <w:szCs w:val="24"/>
              </w:rPr>
              <w:drawing>
                <wp:inline distT="0" distB="0" distL="0" distR="0" wp14:anchorId="221910CC" wp14:editId="36A6174F">
                  <wp:extent cx="2952750" cy="2952750"/>
                  <wp:effectExtent l="0" t="0" r="0" b="0"/>
                  <wp:docPr id="28" name="Picture 28"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2100D9" w:rsidP="004F0A9A">
            <w:pPr>
              <w:rPr>
                <w:sz w:val="24"/>
                <w:szCs w:val="24"/>
              </w:rPr>
            </w:pPr>
            <w:r>
              <w:rPr>
                <w:sz w:val="24"/>
                <w:szCs w:val="24"/>
              </w:rPr>
              <w:t>G</w:t>
            </w:r>
            <w:r w:rsidR="00152C1E">
              <w:rPr>
                <w:sz w:val="24"/>
                <w:szCs w:val="24"/>
              </w:rPr>
              <w:t>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2100D9" w:rsidP="00B17219">
            <w:pPr>
              <w:rPr>
                <w:sz w:val="24"/>
                <w:szCs w:val="24"/>
              </w:rPr>
            </w:pPr>
            <w:r>
              <w:rPr>
                <w:sz w:val="24"/>
                <w:szCs w:val="24"/>
              </w:rPr>
              <w:t>Grass cover measured as the percent canopy cover of grass.</w:t>
            </w:r>
            <w:r w:rsidR="00B17219">
              <w:rPr>
                <w:sz w:val="24"/>
                <w:szCs w:val="24"/>
              </w:rPr>
              <w:t xml:space="preserve"> The optimal canopy cover of grass differs between perennial and annual grasses.</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2100D9" w:rsidP="001613D1">
            <w:pPr>
              <w:rPr>
                <w:rFonts w:eastAsiaTheme="minorEastAsia"/>
                <w:sz w:val="24"/>
                <w:szCs w:val="24"/>
                <w:u w:val="single"/>
              </w:rPr>
            </w:pPr>
            <w:r>
              <w:rPr>
                <w:rFonts w:eastAsiaTheme="minorEastAsia"/>
                <w:sz w:val="24"/>
                <w:szCs w:val="24"/>
                <w:u w:val="single"/>
              </w:rPr>
              <w:t>Perennials</w:t>
            </w:r>
            <w:r w:rsidR="00986E34">
              <w:rPr>
                <w:rFonts w:eastAsiaTheme="minorEastAsia"/>
                <w:sz w:val="24"/>
                <w:szCs w:val="24"/>
                <w:u w:val="single"/>
              </w:rPr>
              <w:t>:</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003E57" w:rsidRDefault="00003E57" w:rsidP="008B43CA">
            <w:pPr>
              <w:rPr>
                <w:rFonts w:eastAsiaTheme="minorEastAsia"/>
                <w:sz w:val="18"/>
                <w:szCs w:val="18"/>
              </w:rPr>
            </w:pPr>
          </w:p>
        </w:tc>
        <w:tc>
          <w:tcPr>
            <w:tcW w:w="4874" w:type="dxa"/>
          </w:tcPr>
          <w:p w:rsidR="00003E57" w:rsidRDefault="003E6739" w:rsidP="004F0A9A">
            <w:pPr>
              <w:rPr>
                <w:noProof/>
                <w:sz w:val="24"/>
                <w:szCs w:val="24"/>
              </w:rPr>
            </w:pPr>
            <w:r>
              <w:rPr>
                <w:noProof/>
                <w:sz w:val="24"/>
                <w:szCs w:val="24"/>
              </w:rPr>
              <w:drawing>
                <wp:inline distT="0" distB="0" distL="0" distR="0" wp14:anchorId="1CD90A31" wp14:editId="4D68C122">
                  <wp:extent cx="2952750" cy="2952750"/>
                  <wp:effectExtent l="0" t="0" r="0" b="0"/>
                  <wp:docPr id="316" name="Picture 316"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2100D9" w:rsidP="001613D1">
            <w:pPr>
              <w:rPr>
                <w:rFonts w:eastAsiaTheme="minorEastAsia"/>
                <w:sz w:val="24"/>
                <w:szCs w:val="24"/>
              </w:rPr>
            </w:pPr>
            <w:r>
              <w:rPr>
                <w:rFonts w:eastAsiaTheme="minorEastAsia"/>
                <w:sz w:val="24"/>
                <w:szCs w:val="24"/>
                <w:u w:val="single"/>
              </w:rPr>
              <w:t>Annuals</w:t>
            </w:r>
            <w:r w:rsidR="00986E34" w:rsidRPr="00986E34">
              <w:rPr>
                <w:rFonts w:eastAsiaTheme="minorEastAsia"/>
                <w:sz w:val="24"/>
                <w:szCs w:val="24"/>
                <w:u w:val="single"/>
              </w:rPr>
              <w:t>:</w:t>
            </w:r>
          </w:p>
          <w:p w:rsidR="00986E34" w:rsidRPr="00986E34" w:rsidRDefault="00986E34" w:rsidP="003E673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986E34" w:rsidRDefault="003E6739" w:rsidP="004F0A9A">
            <w:pPr>
              <w:rPr>
                <w:noProof/>
                <w:sz w:val="24"/>
                <w:szCs w:val="24"/>
              </w:rPr>
            </w:pPr>
            <w:r>
              <w:rPr>
                <w:noProof/>
                <w:sz w:val="24"/>
                <w:szCs w:val="24"/>
              </w:rPr>
              <w:drawing>
                <wp:inline distT="0" distB="0" distL="0" distR="0" wp14:anchorId="46C60C32" wp14:editId="36CEA1A6">
                  <wp:extent cx="2952750" cy="2952750"/>
                  <wp:effectExtent l="0" t="0" r="0" b="0"/>
                  <wp:docPr id="319" name="Picture 319"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2100D9" w:rsidP="004F0A9A">
            <w:pPr>
              <w:rPr>
                <w:sz w:val="24"/>
                <w:szCs w:val="24"/>
              </w:rPr>
            </w:pPr>
            <w:r>
              <w:rPr>
                <w:sz w:val="24"/>
                <w:szCs w:val="24"/>
              </w:rPr>
              <w:t>GD</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2100D9" w:rsidP="00412949">
            <w:pPr>
              <w:rPr>
                <w:sz w:val="24"/>
                <w:szCs w:val="24"/>
              </w:rPr>
            </w:pPr>
            <w:r>
              <w:rPr>
                <w:sz w:val="24"/>
                <w:szCs w:val="24"/>
              </w:rPr>
              <w:t xml:space="preserve">Grass diversity measured as the total number of grass species found </w:t>
            </w:r>
            <w:commentRangeStart w:id="65"/>
            <w:r>
              <w:rPr>
                <w:sz w:val="24"/>
                <w:szCs w:val="24"/>
              </w:rPr>
              <w:t>on a given home range</w:t>
            </w:r>
            <w:commentRangeEnd w:id="65"/>
            <w:r w:rsidR="00892211">
              <w:rPr>
                <w:rStyle w:val="CommentReference"/>
              </w:rPr>
              <w:commentReference w:id="65"/>
            </w:r>
            <w:r>
              <w:rPr>
                <w:sz w:val="24"/>
                <w:szCs w:val="24"/>
              </w:rPr>
              <w:t>.</w:t>
            </w:r>
            <w:r w:rsidR="00B17219">
              <w:rPr>
                <w:sz w:val="24"/>
                <w:szCs w:val="24"/>
              </w:rPr>
              <w:t xml:space="preserve">  The optimal number of species differs between perennial and annual grasses.</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2100D9" w:rsidP="00506BA6">
            <w:pPr>
              <w:rPr>
                <w:rFonts w:eastAsiaTheme="minorEastAsia"/>
                <w:sz w:val="24"/>
                <w:szCs w:val="24"/>
              </w:rPr>
            </w:pPr>
            <w:r>
              <w:rPr>
                <w:rFonts w:eastAsiaTheme="minorEastAsia"/>
                <w:sz w:val="24"/>
                <w:szCs w:val="24"/>
                <w:u w:val="single"/>
              </w:rPr>
              <w:t>Perennials:</w:t>
            </w:r>
          </w:p>
          <w:p w:rsidR="004F0A9A" w:rsidRPr="00172CA4" w:rsidRDefault="00412949" w:rsidP="00172CA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172CA4" w:rsidRPr="00506BA6" w:rsidRDefault="00172CA4" w:rsidP="00172CA4">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4F0A9A" w:rsidRDefault="00172CA4" w:rsidP="004F0A9A">
            <w:pPr>
              <w:rPr>
                <w:sz w:val="24"/>
                <w:szCs w:val="24"/>
              </w:rPr>
            </w:pPr>
            <w:r>
              <w:rPr>
                <w:noProof/>
                <w:sz w:val="24"/>
                <w:szCs w:val="24"/>
              </w:rPr>
              <w:drawing>
                <wp:inline distT="0" distB="0" distL="0" distR="0" wp14:anchorId="08A2C9BB" wp14:editId="6821B3B1">
                  <wp:extent cx="2952750" cy="2952750"/>
                  <wp:effectExtent l="0" t="0" r="0" b="0"/>
                  <wp:docPr id="324" name="Picture 324"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2100D9" w:rsidP="004F0A9A">
            <w:pPr>
              <w:rPr>
                <w:rFonts w:eastAsiaTheme="minorEastAsia"/>
                <w:sz w:val="24"/>
                <w:szCs w:val="24"/>
              </w:rPr>
            </w:pPr>
            <w:r>
              <w:rPr>
                <w:rFonts w:eastAsiaTheme="minorEastAsia"/>
                <w:sz w:val="24"/>
                <w:szCs w:val="24"/>
                <w:u w:val="single"/>
              </w:rPr>
              <w:t>Annuals</w:t>
            </w:r>
            <w:r w:rsidR="00485293">
              <w:rPr>
                <w:rFonts w:eastAsiaTheme="minorEastAsia"/>
                <w:sz w:val="24"/>
                <w:szCs w:val="24"/>
                <w:u w:val="single"/>
              </w:rPr>
              <w:t>:</w:t>
            </w:r>
          </w:p>
          <w:p w:rsidR="00485293" w:rsidRPr="00172CA4"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172CA4" w:rsidRPr="00485293" w:rsidRDefault="00172CA4" w:rsidP="004F0A9A">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485293" w:rsidRPr="00485293" w:rsidRDefault="00485293" w:rsidP="004F0A9A">
            <w:pPr>
              <w:rPr>
                <w:rFonts w:eastAsiaTheme="minorEastAsia"/>
                <w:sz w:val="24"/>
                <w:szCs w:val="24"/>
              </w:rPr>
            </w:pPr>
          </w:p>
        </w:tc>
        <w:tc>
          <w:tcPr>
            <w:tcW w:w="4874" w:type="dxa"/>
          </w:tcPr>
          <w:p w:rsidR="00485293" w:rsidRDefault="00172CA4" w:rsidP="004F0A9A">
            <w:pPr>
              <w:rPr>
                <w:noProof/>
                <w:sz w:val="24"/>
                <w:szCs w:val="24"/>
              </w:rPr>
            </w:pPr>
            <w:r>
              <w:rPr>
                <w:noProof/>
                <w:sz w:val="24"/>
                <w:szCs w:val="24"/>
              </w:rPr>
              <w:drawing>
                <wp:inline distT="0" distB="0" distL="0" distR="0" wp14:anchorId="6FF7864F" wp14:editId="05E86BF4">
                  <wp:extent cx="2952750" cy="2952750"/>
                  <wp:effectExtent l="0" t="0" r="0" b="0"/>
                  <wp:docPr id="330" name="Picture 330"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2100D9"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B17219">
            <w:pPr>
              <w:rPr>
                <w:sz w:val="24"/>
                <w:szCs w:val="24"/>
              </w:rPr>
            </w:pPr>
            <w:r>
              <w:rPr>
                <w:sz w:val="24"/>
                <w:szCs w:val="24"/>
              </w:rPr>
              <w:t xml:space="preserve">Grass </w:t>
            </w:r>
            <w:r w:rsidR="002100D9">
              <w:rPr>
                <w:sz w:val="24"/>
                <w:szCs w:val="24"/>
              </w:rPr>
              <w:t>height</w:t>
            </w:r>
            <w:r>
              <w:rPr>
                <w:sz w:val="24"/>
                <w:szCs w:val="24"/>
              </w:rPr>
              <w:t xml:space="preserve"> measured as the average </w:t>
            </w:r>
            <w:r w:rsidR="002100D9">
              <w:rPr>
                <w:sz w:val="24"/>
                <w:szCs w:val="24"/>
              </w:rPr>
              <w:t>height</w:t>
            </w:r>
            <w:r>
              <w:rPr>
                <w:sz w:val="24"/>
                <w:szCs w:val="24"/>
              </w:rPr>
              <w:t xml:space="preserve"> of grass </w:t>
            </w:r>
            <w:commentRangeStart w:id="66"/>
            <w:r>
              <w:rPr>
                <w:sz w:val="24"/>
                <w:szCs w:val="24"/>
              </w:rPr>
              <w:t>on a given home range</w:t>
            </w:r>
            <w:r w:rsidR="00B17219">
              <w:rPr>
                <w:sz w:val="24"/>
                <w:szCs w:val="24"/>
              </w:rPr>
              <w:t xml:space="preserve">.  </w:t>
            </w:r>
            <w:commentRangeEnd w:id="66"/>
            <w:r w:rsidR="00892211">
              <w:rPr>
                <w:rStyle w:val="CommentReference"/>
              </w:rPr>
              <w:commentReference w:id="66"/>
            </w:r>
            <w:ins w:id="67" w:author="cconway" w:date="2012-08-23T16:57:00Z">
              <w:r w:rsidR="00892211">
                <w:rPr>
                  <w:sz w:val="24"/>
                  <w:szCs w:val="24"/>
                </w:rPr>
                <w:t>The two experts differed on their assessment of optimal grass height.</w:t>
              </w:r>
            </w:ins>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2100D9" w:rsidP="00262429">
            <w:pPr>
              <w:rPr>
                <w:rFonts w:eastAsiaTheme="minorEastAsia"/>
                <w:sz w:val="24"/>
                <w:szCs w:val="24"/>
              </w:rPr>
            </w:pPr>
            <w:r>
              <w:rPr>
                <w:rFonts w:eastAsiaTheme="minorEastAsia"/>
                <w:sz w:val="24"/>
                <w:szCs w:val="24"/>
                <w:u w:val="single"/>
              </w:rPr>
              <w:t>Expert 1</w:t>
            </w:r>
            <w:r w:rsidR="003C2FD9">
              <w:rPr>
                <w:rFonts w:eastAsiaTheme="minorEastAsia"/>
                <w:sz w:val="24"/>
                <w:szCs w:val="24"/>
                <w:u w:val="single"/>
              </w:rPr>
              <w:t>:</w:t>
            </w:r>
          </w:p>
          <w:p w:rsidR="004F0A9A" w:rsidRDefault="00C637A4" w:rsidP="00716B2A">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4F0A9A" w:rsidRDefault="009F3DF4" w:rsidP="004F0A9A">
            <w:pPr>
              <w:rPr>
                <w:sz w:val="24"/>
                <w:szCs w:val="24"/>
              </w:rPr>
            </w:pPr>
            <w:r>
              <w:rPr>
                <w:noProof/>
                <w:sz w:val="24"/>
                <w:szCs w:val="24"/>
              </w:rPr>
              <w:drawing>
                <wp:inline distT="0" distB="0" distL="0" distR="0">
                  <wp:extent cx="2952750" cy="2952750"/>
                  <wp:effectExtent l="0" t="0" r="0" b="0"/>
                  <wp:docPr id="332" name="Picture 332"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C53FAC">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2100D9" w:rsidP="00262429">
            <w:pPr>
              <w:rPr>
                <w:rFonts w:eastAsiaTheme="minorEastAsia"/>
                <w:sz w:val="24"/>
                <w:szCs w:val="24"/>
              </w:rPr>
            </w:pPr>
            <w:r>
              <w:rPr>
                <w:rFonts w:eastAsiaTheme="minorEastAsia"/>
                <w:sz w:val="24"/>
                <w:szCs w:val="24"/>
                <w:u w:val="single"/>
              </w:rPr>
              <w:t>Expert 2 Cover</w:t>
            </w:r>
            <w:r w:rsidR="003C2FD9">
              <w:rPr>
                <w:rFonts w:eastAsiaTheme="minorEastAsia"/>
                <w:sz w:val="24"/>
                <w:szCs w:val="24"/>
                <w:u w:val="single"/>
              </w:rPr>
              <w:t>:</w:t>
            </w:r>
          </w:p>
          <w:p w:rsidR="003C2FD9" w:rsidRPr="003C5FE4" w:rsidRDefault="003C2FD9" w:rsidP="00B77AA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3C2FD9" w:rsidRDefault="009F3DF4" w:rsidP="004F0A9A">
            <w:pPr>
              <w:rPr>
                <w:noProof/>
                <w:sz w:val="24"/>
                <w:szCs w:val="24"/>
              </w:rPr>
            </w:pPr>
            <w:r>
              <w:rPr>
                <w:noProof/>
                <w:sz w:val="24"/>
                <w:szCs w:val="24"/>
              </w:rPr>
              <w:drawing>
                <wp:inline distT="0" distB="0" distL="0" distR="0">
                  <wp:extent cx="2952750" cy="2952750"/>
                  <wp:effectExtent l="0" t="0" r="0" b="0"/>
                  <wp:docPr id="333" name="Picture 333"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100D9" w:rsidTr="00C53FAC">
        <w:tc>
          <w:tcPr>
            <w:tcW w:w="1022" w:type="dxa"/>
          </w:tcPr>
          <w:p w:rsidR="002100D9" w:rsidRDefault="002100D9" w:rsidP="004F0A9A">
            <w:pPr>
              <w:rPr>
                <w:sz w:val="24"/>
                <w:szCs w:val="24"/>
              </w:rPr>
            </w:pPr>
          </w:p>
        </w:tc>
        <w:tc>
          <w:tcPr>
            <w:tcW w:w="2236" w:type="dxa"/>
          </w:tcPr>
          <w:p w:rsidR="002100D9" w:rsidRDefault="002100D9" w:rsidP="004F0A9A">
            <w:pPr>
              <w:rPr>
                <w:sz w:val="24"/>
                <w:szCs w:val="24"/>
              </w:rPr>
            </w:pPr>
          </w:p>
        </w:tc>
        <w:tc>
          <w:tcPr>
            <w:tcW w:w="2776" w:type="dxa"/>
          </w:tcPr>
          <w:p w:rsidR="009F3DF4" w:rsidRDefault="009F3DF4" w:rsidP="00262429">
            <w:pPr>
              <w:rPr>
                <w:rFonts w:eastAsiaTheme="minorEastAsia"/>
                <w:sz w:val="24"/>
                <w:szCs w:val="24"/>
                <w:u w:val="single"/>
              </w:rPr>
            </w:pPr>
          </w:p>
          <w:p w:rsidR="009F3DF4" w:rsidRDefault="009F3DF4" w:rsidP="00262429">
            <w:pPr>
              <w:rPr>
                <w:rFonts w:eastAsiaTheme="minorEastAsia"/>
                <w:sz w:val="24"/>
                <w:szCs w:val="24"/>
                <w:u w:val="single"/>
              </w:rPr>
            </w:pPr>
          </w:p>
          <w:p w:rsidR="002100D9" w:rsidRDefault="002100D9" w:rsidP="00262429">
            <w:pPr>
              <w:rPr>
                <w:rFonts w:eastAsiaTheme="minorEastAsia"/>
                <w:sz w:val="24"/>
                <w:szCs w:val="24"/>
                <w:u w:val="single"/>
              </w:rPr>
            </w:pPr>
            <w:r>
              <w:rPr>
                <w:rFonts w:eastAsiaTheme="minorEastAsia"/>
                <w:sz w:val="24"/>
                <w:szCs w:val="24"/>
                <w:u w:val="single"/>
              </w:rPr>
              <w:t>Expert 2 Nesting:</w:t>
            </w:r>
          </w:p>
          <w:p w:rsidR="00B77AA0" w:rsidRPr="002100D9" w:rsidRDefault="00B77AA0" w:rsidP="0026242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100D9" w:rsidRDefault="009F3DF4" w:rsidP="004F0A9A">
            <w:pPr>
              <w:rPr>
                <w:noProof/>
                <w:sz w:val="24"/>
                <w:szCs w:val="24"/>
              </w:rPr>
            </w:pPr>
            <w:r>
              <w:rPr>
                <w:noProof/>
                <w:sz w:val="24"/>
                <w:szCs w:val="24"/>
              </w:rPr>
              <w:drawing>
                <wp:inline distT="0" distB="0" distL="0" distR="0">
                  <wp:extent cx="2952750" cy="2952750"/>
                  <wp:effectExtent l="0" t="0" r="0" b="0"/>
                  <wp:docPr id="334" name="Picture 334"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SC</w:t>
            </w:r>
          </w:p>
        </w:tc>
        <w:tc>
          <w:tcPr>
            <w:tcW w:w="2236"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Shrub cover measured as the average canopy cover of shrubs.</w:t>
            </w:r>
            <w:r w:rsidR="004C41EC">
              <w:rPr>
                <w:sz w:val="24"/>
                <w:szCs w:val="24"/>
              </w:rPr>
              <w:t xml:space="preserve">  The two experts differed in their assessment of optimal shrub cover.</w:t>
            </w:r>
          </w:p>
        </w:tc>
        <w:tc>
          <w:tcPr>
            <w:tcW w:w="2776" w:type="dxa"/>
          </w:tcPr>
          <w:p w:rsidR="00F04CAB" w:rsidRDefault="00F04CAB" w:rsidP="00262429">
            <w:pPr>
              <w:rPr>
                <w:rFonts w:eastAsiaTheme="minorEastAsia"/>
                <w:sz w:val="24"/>
                <w:szCs w:val="24"/>
                <w:u w:val="single"/>
              </w:rPr>
            </w:pPr>
          </w:p>
          <w:p w:rsidR="00191C21" w:rsidRDefault="00191C21" w:rsidP="00262429">
            <w:pPr>
              <w:rPr>
                <w:rFonts w:eastAsiaTheme="minorEastAsia"/>
                <w:sz w:val="24"/>
                <w:szCs w:val="24"/>
                <w:u w:val="single"/>
              </w:rPr>
            </w:pPr>
          </w:p>
          <w:p w:rsidR="00191C21" w:rsidRDefault="00191C21" w:rsidP="00262429">
            <w:pPr>
              <w:rPr>
                <w:rFonts w:eastAsiaTheme="minorEastAsia"/>
                <w:sz w:val="24"/>
                <w:szCs w:val="24"/>
              </w:rPr>
            </w:pPr>
            <w:r>
              <w:rPr>
                <w:rFonts w:eastAsiaTheme="minorEastAsia"/>
                <w:sz w:val="24"/>
                <w:szCs w:val="24"/>
                <w:u w:val="single"/>
              </w:rPr>
              <w:t>Expert 1:</w:t>
            </w:r>
          </w:p>
          <w:p w:rsidR="00191C21" w:rsidRPr="00191C21" w:rsidRDefault="00191C21" w:rsidP="00191C2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F04CAB" w:rsidRDefault="00191C21" w:rsidP="004F0A9A">
            <w:pPr>
              <w:rPr>
                <w:noProof/>
                <w:sz w:val="24"/>
                <w:szCs w:val="24"/>
              </w:rPr>
            </w:pPr>
            <w:r>
              <w:rPr>
                <w:noProof/>
                <w:sz w:val="24"/>
                <w:szCs w:val="24"/>
              </w:rPr>
              <w:drawing>
                <wp:inline distT="0" distB="0" distL="0" distR="0">
                  <wp:extent cx="2952750" cy="2952750"/>
                  <wp:effectExtent l="0" t="0" r="0" b="0"/>
                  <wp:docPr id="336" name="Picture 336"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191C21" w:rsidTr="00C53FAC">
        <w:tc>
          <w:tcPr>
            <w:tcW w:w="1022" w:type="dxa"/>
          </w:tcPr>
          <w:p w:rsidR="00191C21" w:rsidRDefault="00191C21" w:rsidP="004F0A9A">
            <w:pPr>
              <w:rPr>
                <w:sz w:val="24"/>
                <w:szCs w:val="24"/>
              </w:rPr>
            </w:pPr>
          </w:p>
        </w:tc>
        <w:tc>
          <w:tcPr>
            <w:tcW w:w="2236" w:type="dxa"/>
          </w:tcPr>
          <w:p w:rsidR="00191C21" w:rsidRDefault="00191C21" w:rsidP="004F0A9A">
            <w:pPr>
              <w:rPr>
                <w:sz w:val="24"/>
                <w:szCs w:val="24"/>
              </w:rPr>
            </w:pPr>
          </w:p>
        </w:tc>
        <w:tc>
          <w:tcPr>
            <w:tcW w:w="2776" w:type="dxa"/>
          </w:tcPr>
          <w:p w:rsidR="003674C9" w:rsidRDefault="003674C9" w:rsidP="00262429">
            <w:pPr>
              <w:rPr>
                <w:rFonts w:eastAsiaTheme="minorEastAsia"/>
                <w:sz w:val="24"/>
                <w:szCs w:val="24"/>
                <w:u w:val="single"/>
              </w:rPr>
            </w:pPr>
          </w:p>
          <w:p w:rsidR="003674C9" w:rsidRDefault="003674C9" w:rsidP="00262429">
            <w:pPr>
              <w:rPr>
                <w:rFonts w:eastAsiaTheme="minorEastAsia"/>
                <w:sz w:val="24"/>
                <w:szCs w:val="24"/>
                <w:u w:val="single"/>
              </w:rPr>
            </w:pPr>
          </w:p>
          <w:p w:rsidR="00191C21" w:rsidRDefault="003674C9" w:rsidP="00262429">
            <w:pPr>
              <w:rPr>
                <w:rFonts w:eastAsiaTheme="minorEastAsia"/>
                <w:sz w:val="24"/>
                <w:szCs w:val="24"/>
                <w:u w:val="single"/>
              </w:rPr>
            </w:pPr>
            <w:r>
              <w:rPr>
                <w:rFonts w:eastAsiaTheme="minorEastAsia"/>
                <w:sz w:val="24"/>
                <w:szCs w:val="24"/>
                <w:u w:val="single"/>
              </w:rPr>
              <w:t>Expert 2:</w:t>
            </w:r>
          </w:p>
          <w:p w:rsidR="003674C9" w:rsidRPr="003674C9" w:rsidRDefault="003674C9" w:rsidP="003674C9">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191C21" w:rsidRDefault="00191C21" w:rsidP="004F0A9A">
            <w:pPr>
              <w:rPr>
                <w:noProof/>
                <w:sz w:val="24"/>
                <w:szCs w:val="24"/>
              </w:rPr>
            </w:pPr>
            <w:r>
              <w:rPr>
                <w:noProof/>
                <w:sz w:val="24"/>
                <w:szCs w:val="24"/>
              </w:rPr>
              <w:drawing>
                <wp:inline distT="0" distB="0" distL="0" distR="0">
                  <wp:extent cx="2952750" cy="2952750"/>
                  <wp:effectExtent l="0" t="0" r="0" b="0"/>
                  <wp:docPr id="337" name="Picture 337"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w:t>
            </w:r>
          </w:p>
        </w:tc>
        <w:tc>
          <w:tcPr>
            <w:tcW w:w="2236"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Shrub height measured as the average height of shrubs.</w:t>
            </w:r>
          </w:p>
        </w:tc>
        <w:tc>
          <w:tcPr>
            <w:tcW w:w="2776" w:type="dxa"/>
          </w:tcPr>
          <w:p w:rsidR="00F04CAB" w:rsidRDefault="00F04CAB" w:rsidP="00262429">
            <w:pPr>
              <w:rPr>
                <w:rFonts w:eastAsiaTheme="minorEastAsia"/>
                <w:sz w:val="24"/>
                <w:szCs w:val="24"/>
                <w:u w:val="single"/>
              </w:rPr>
            </w:pPr>
          </w:p>
          <w:p w:rsidR="00CF160C" w:rsidRDefault="00CF160C" w:rsidP="00262429">
            <w:pPr>
              <w:rPr>
                <w:rFonts w:eastAsiaTheme="minorEastAsia"/>
                <w:sz w:val="24"/>
                <w:szCs w:val="24"/>
                <w:u w:val="single"/>
              </w:rPr>
            </w:pPr>
          </w:p>
          <w:p w:rsidR="00CF160C" w:rsidRPr="00CF160C" w:rsidRDefault="00CF160C" w:rsidP="00CF16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F04CAB" w:rsidRDefault="00CF160C" w:rsidP="004F0A9A">
            <w:pPr>
              <w:rPr>
                <w:noProof/>
                <w:sz w:val="24"/>
                <w:szCs w:val="24"/>
              </w:rPr>
            </w:pPr>
            <w:r>
              <w:rPr>
                <w:noProof/>
                <w:sz w:val="24"/>
                <w:szCs w:val="24"/>
              </w:rPr>
              <w:drawing>
                <wp:inline distT="0" distB="0" distL="0" distR="0">
                  <wp:extent cx="2952750" cy="2952750"/>
                  <wp:effectExtent l="0" t="0" r="0" b="0"/>
                  <wp:docPr id="339" name="Picture 339"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F04CAB">
            <w:pPr>
              <w:rPr>
                <w:sz w:val="24"/>
                <w:szCs w:val="24"/>
              </w:rPr>
            </w:pPr>
            <w:r>
              <w:rPr>
                <w:sz w:val="24"/>
                <w:szCs w:val="24"/>
              </w:rPr>
              <w:t xml:space="preserve">Tree cover measured as the average canopy cover of trees.  </w:t>
            </w:r>
            <w:r w:rsidR="006925C6">
              <w:rPr>
                <w:sz w:val="24"/>
                <w:szCs w:val="24"/>
              </w:rPr>
              <w:t>The optimal value of tree cover differs between the uplands and arroyos.</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FB32D0" w:rsidP="003C5FE4">
            <w:pPr>
              <w:rPr>
                <w:rFonts w:eastAsiaTheme="minorEastAsia"/>
                <w:sz w:val="24"/>
                <w:szCs w:val="24"/>
              </w:rPr>
            </w:pPr>
            <w:r>
              <w:rPr>
                <w:rFonts w:eastAsiaTheme="minorEastAsia"/>
                <w:sz w:val="24"/>
                <w:szCs w:val="24"/>
                <w:u w:val="single"/>
              </w:rPr>
              <w:t>Uplands</w:t>
            </w:r>
            <w:r w:rsidR="00034637">
              <w:rPr>
                <w:rFonts w:eastAsiaTheme="minorEastAsia"/>
                <w:sz w:val="24"/>
                <w:szCs w:val="24"/>
                <w:u w:val="single"/>
              </w:rPr>
              <w:t>:</w:t>
            </w:r>
          </w:p>
          <w:p w:rsidR="004F0A9A" w:rsidRPr="00034637" w:rsidRDefault="006925C6" w:rsidP="003C5FE4">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DB0BCC" w:rsidRDefault="006925C6" w:rsidP="004F0A9A">
            <w:pPr>
              <w:rPr>
                <w:sz w:val="24"/>
                <w:szCs w:val="24"/>
              </w:rPr>
            </w:pPr>
            <w:r>
              <w:rPr>
                <w:noProof/>
                <w:sz w:val="24"/>
                <w:szCs w:val="24"/>
              </w:rPr>
              <w:drawing>
                <wp:inline distT="0" distB="0" distL="0" distR="0">
                  <wp:extent cx="2952750" cy="2952750"/>
                  <wp:effectExtent l="0" t="0" r="0" b="0"/>
                  <wp:docPr id="341" name="Picture 341"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25C6" w:rsidTr="00C53FAC">
        <w:tc>
          <w:tcPr>
            <w:tcW w:w="1022" w:type="dxa"/>
          </w:tcPr>
          <w:p w:rsidR="006925C6" w:rsidRDefault="006925C6" w:rsidP="004F0A9A">
            <w:pPr>
              <w:rPr>
                <w:sz w:val="24"/>
                <w:szCs w:val="24"/>
              </w:rPr>
            </w:pPr>
          </w:p>
        </w:tc>
        <w:tc>
          <w:tcPr>
            <w:tcW w:w="2236" w:type="dxa"/>
          </w:tcPr>
          <w:p w:rsidR="006925C6" w:rsidRDefault="006925C6" w:rsidP="004F0A9A">
            <w:pPr>
              <w:rPr>
                <w:sz w:val="24"/>
                <w:szCs w:val="24"/>
              </w:rPr>
            </w:pPr>
          </w:p>
        </w:tc>
        <w:tc>
          <w:tcPr>
            <w:tcW w:w="2776" w:type="dxa"/>
          </w:tcPr>
          <w:p w:rsidR="006925C6" w:rsidRDefault="006925C6" w:rsidP="00DB0BCC">
            <w:pPr>
              <w:rPr>
                <w:rFonts w:eastAsiaTheme="minorEastAsia"/>
                <w:b/>
                <w:sz w:val="24"/>
                <w:szCs w:val="24"/>
              </w:rPr>
            </w:pPr>
          </w:p>
          <w:p w:rsidR="006925C6" w:rsidRDefault="006925C6" w:rsidP="00DB0BCC">
            <w:pPr>
              <w:rPr>
                <w:rFonts w:eastAsiaTheme="minorEastAsia"/>
                <w:b/>
                <w:sz w:val="24"/>
                <w:szCs w:val="24"/>
              </w:rPr>
            </w:pPr>
          </w:p>
          <w:p w:rsidR="006925C6" w:rsidRDefault="006925C6" w:rsidP="00DB0BCC">
            <w:pPr>
              <w:rPr>
                <w:rFonts w:eastAsiaTheme="minorEastAsia"/>
                <w:sz w:val="24"/>
                <w:szCs w:val="24"/>
              </w:rPr>
            </w:pPr>
            <w:r>
              <w:rPr>
                <w:rFonts w:eastAsiaTheme="minorEastAsia"/>
                <w:sz w:val="24"/>
                <w:szCs w:val="24"/>
                <w:u w:val="single"/>
              </w:rPr>
              <w:t>Arroyos:</w:t>
            </w:r>
          </w:p>
          <w:p w:rsidR="006925C6" w:rsidRPr="006925C6" w:rsidRDefault="006925C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6925C6" w:rsidRDefault="006925C6" w:rsidP="004F0A9A">
            <w:pPr>
              <w:rPr>
                <w:noProof/>
                <w:sz w:val="24"/>
                <w:szCs w:val="24"/>
              </w:rPr>
            </w:pPr>
            <w:r>
              <w:rPr>
                <w:noProof/>
                <w:sz w:val="24"/>
                <w:szCs w:val="24"/>
              </w:rPr>
              <w:drawing>
                <wp:inline distT="0" distB="0" distL="0" distR="0">
                  <wp:extent cx="2952750" cy="2952750"/>
                  <wp:effectExtent l="0" t="0" r="0" b="0"/>
                  <wp:docPr id="343" name="Picture 343"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6925C6" w:rsidRDefault="006925C6" w:rsidP="004F0A9A">
            <w:pPr>
              <w:rPr>
                <w:sz w:val="24"/>
                <w:szCs w:val="24"/>
              </w:rPr>
            </w:pPr>
          </w:p>
          <w:p w:rsidR="006925C6" w:rsidRDefault="006925C6" w:rsidP="004F0A9A">
            <w:pPr>
              <w:rPr>
                <w:sz w:val="24"/>
                <w:szCs w:val="24"/>
              </w:rPr>
            </w:pPr>
          </w:p>
          <w:p w:rsidR="004D713B" w:rsidRDefault="00F04CAB" w:rsidP="004F0A9A">
            <w:pPr>
              <w:rPr>
                <w:sz w:val="24"/>
                <w:szCs w:val="24"/>
              </w:rPr>
            </w:pPr>
            <w:r>
              <w:rPr>
                <w:sz w:val="24"/>
                <w:szCs w:val="24"/>
              </w:rPr>
              <w:t>BG</w:t>
            </w:r>
          </w:p>
        </w:tc>
        <w:tc>
          <w:tcPr>
            <w:tcW w:w="2236" w:type="dxa"/>
          </w:tcPr>
          <w:p w:rsidR="006925C6" w:rsidRDefault="006925C6" w:rsidP="004F0A9A">
            <w:pPr>
              <w:rPr>
                <w:sz w:val="24"/>
                <w:szCs w:val="24"/>
              </w:rPr>
            </w:pPr>
          </w:p>
          <w:p w:rsidR="006925C6" w:rsidRDefault="006925C6" w:rsidP="004F0A9A">
            <w:pPr>
              <w:rPr>
                <w:sz w:val="24"/>
                <w:szCs w:val="24"/>
              </w:rPr>
            </w:pPr>
          </w:p>
          <w:p w:rsidR="00AB6960" w:rsidRDefault="00F04CAB" w:rsidP="004F0A9A">
            <w:pPr>
              <w:rPr>
                <w:sz w:val="24"/>
                <w:szCs w:val="24"/>
              </w:rPr>
            </w:pPr>
            <w:r>
              <w:rPr>
                <w:sz w:val="24"/>
                <w:szCs w:val="24"/>
              </w:rPr>
              <w:t>Bare ground measured as the average canopy cover of bare ground.  Bare ground should be in the form of a matrix interspersed with other canopy components</w:t>
            </w:r>
          </w:p>
          <w:p w:rsidR="004D713B" w:rsidRDefault="004D713B" w:rsidP="004F0A9A">
            <w:pPr>
              <w:rPr>
                <w:sz w:val="24"/>
                <w:szCs w:val="24"/>
              </w:rPr>
            </w:pPr>
          </w:p>
        </w:tc>
        <w:tc>
          <w:tcPr>
            <w:tcW w:w="2776" w:type="dxa"/>
          </w:tcPr>
          <w:p w:rsidR="004D713B" w:rsidRDefault="004D713B" w:rsidP="00034637">
            <w:pPr>
              <w:rPr>
                <w:rFonts w:eastAsiaTheme="minorEastAsia"/>
              </w:rPr>
            </w:pPr>
          </w:p>
          <w:p w:rsidR="006925C6" w:rsidRDefault="006925C6" w:rsidP="00034637">
            <w:pPr>
              <w:rPr>
                <w:rFonts w:eastAsiaTheme="minorEastAsia"/>
              </w:rPr>
            </w:pPr>
          </w:p>
          <w:p w:rsidR="006925C6" w:rsidRDefault="006925C6" w:rsidP="006925C6">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4D713B" w:rsidRDefault="006925C6" w:rsidP="004F0A9A">
            <w:pPr>
              <w:rPr>
                <w:noProof/>
                <w:sz w:val="24"/>
                <w:szCs w:val="24"/>
              </w:rPr>
            </w:pPr>
            <w:r>
              <w:rPr>
                <w:noProof/>
                <w:sz w:val="24"/>
                <w:szCs w:val="24"/>
              </w:rPr>
              <w:drawing>
                <wp:inline distT="0" distB="0" distL="0" distR="0">
                  <wp:extent cx="2952750" cy="2952750"/>
                  <wp:effectExtent l="0" t="0" r="0" b="0"/>
                  <wp:docPr id="344" name="Picture 344"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183D61" w:rsidRDefault="00183D61" w:rsidP="0025212E">
      <w:pPr>
        <w:rPr>
          <w:rFonts w:eastAsiaTheme="minorEastAsia"/>
          <w:sz w:val="24"/>
          <w:szCs w:val="24"/>
        </w:rPr>
      </w:pPr>
    </w:p>
    <w:p w:rsidR="00183D61" w:rsidRDefault="00183D61"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Refuge=TC</m:t>
          </m:r>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cconway" w:date="2012-08-23T16:58:00Z" w:initials="c">
    <w:p w:rsidR="00283C7B" w:rsidRDefault="00283C7B">
      <w:pPr>
        <w:pStyle w:val="CommentText"/>
      </w:pPr>
      <w:r>
        <w:rPr>
          <w:rStyle w:val="CommentReference"/>
        </w:rPr>
        <w:annotationRef/>
      </w:r>
      <w:r>
        <w:t>We should either convert these to metric or put the metric values in parentheses here and above (inches) and in the docs for the other experts.</w:t>
      </w:r>
    </w:p>
  </w:comment>
  <w:comment w:id="16" w:author="cconway" w:date="2012-08-23T16:58:00Z" w:initials="c">
    <w:p w:rsidR="00283C7B" w:rsidRDefault="00283C7B">
      <w:pPr>
        <w:pStyle w:val="CommentText"/>
      </w:pPr>
      <w:r>
        <w:rPr>
          <w:rStyle w:val="CommentReference"/>
        </w:rPr>
        <w:annotationRef/>
      </w:r>
      <w:r>
        <w:t>I’ve been changing all these to the “%” symbol because I like it better that way – but feel free to keep them written out if you think they should be so.</w:t>
      </w:r>
    </w:p>
  </w:comment>
  <w:comment w:id="60" w:author="cconway" w:date="2012-08-23T16:58:00Z" w:initials="c">
    <w:p w:rsidR="00283C7B" w:rsidRDefault="00283C7B">
      <w:pPr>
        <w:pStyle w:val="CommentText"/>
      </w:pPr>
      <w:r>
        <w:rPr>
          <w:rStyle w:val="CommentReference"/>
        </w:rPr>
        <w:annotationRef/>
      </w:r>
      <w:r>
        <w:t>'</w:t>
      </w:r>
      <w:proofErr w:type="gramStart"/>
      <w:r>
        <w:t>reasonable</w:t>
      </w:r>
      <w:proofErr w:type="gramEnd"/>
      <w:r>
        <w:t>' should be defined</w:t>
      </w:r>
    </w:p>
  </w:comment>
  <w:comment w:id="65" w:author="cconway" w:date="2012-08-23T16:58:00Z" w:initials="c">
    <w:p w:rsidR="00283C7B" w:rsidRDefault="00283C7B">
      <w:pPr>
        <w:pStyle w:val="CommentText"/>
      </w:pPr>
      <w:r>
        <w:rPr>
          <w:rStyle w:val="CommentReference"/>
        </w:rPr>
        <w:annotationRef/>
      </w:r>
      <w:proofErr w:type="gramStart"/>
      <w:r>
        <w:t>this</w:t>
      </w:r>
      <w:proofErr w:type="gramEnd"/>
      <w:r>
        <w:t xml:space="preserve"> needs to be changed, because the model will not be used on a 'given home range'.  Perhaps use the area of the average home range size of masked bobwhites.</w:t>
      </w:r>
    </w:p>
  </w:comment>
  <w:comment w:id="66" w:author="cconway" w:date="2012-08-23T16:58:00Z" w:initials="c">
    <w:p w:rsidR="00283C7B" w:rsidRDefault="00283C7B">
      <w:pPr>
        <w:pStyle w:val="CommentText"/>
      </w:pPr>
      <w:r>
        <w:rPr>
          <w:rStyle w:val="CommentReference"/>
        </w:rPr>
        <w:annotationRef/>
      </w:r>
      <w:proofErr w:type="gramStart"/>
      <w:r>
        <w:t>same</w:t>
      </w:r>
      <w:proofErr w:type="gramEnd"/>
      <w:r>
        <w:t xml:space="preserve"> problem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411" w:rsidRDefault="006B0411" w:rsidP="00CD4D88">
      <w:pPr>
        <w:spacing w:after="0" w:line="240" w:lineRule="auto"/>
      </w:pPr>
      <w:r>
        <w:separator/>
      </w:r>
    </w:p>
  </w:endnote>
  <w:endnote w:type="continuationSeparator" w:id="0">
    <w:p w:rsidR="006B0411" w:rsidRDefault="006B0411"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411" w:rsidRDefault="006B0411" w:rsidP="00CD4D88">
      <w:pPr>
        <w:spacing w:after="0" w:line="240" w:lineRule="auto"/>
      </w:pPr>
      <w:r>
        <w:separator/>
      </w:r>
    </w:p>
  </w:footnote>
  <w:footnote w:type="continuationSeparator" w:id="0">
    <w:p w:rsidR="006B0411" w:rsidRDefault="006B0411"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34637"/>
    <w:rsid w:val="0003592E"/>
    <w:rsid w:val="00040907"/>
    <w:rsid w:val="00043B98"/>
    <w:rsid w:val="00075F82"/>
    <w:rsid w:val="000802CC"/>
    <w:rsid w:val="00092943"/>
    <w:rsid w:val="000A321B"/>
    <w:rsid w:val="000A4AC4"/>
    <w:rsid w:val="000B2352"/>
    <w:rsid w:val="000D2317"/>
    <w:rsid w:val="00103782"/>
    <w:rsid w:val="001250AD"/>
    <w:rsid w:val="00125540"/>
    <w:rsid w:val="00152C1E"/>
    <w:rsid w:val="001613D1"/>
    <w:rsid w:val="00172CA4"/>
    <w:rsid w:val="001761E9"/>
    <w:rsid w:val="00183D61"/>
    <w:rsid w:val="00191C21"/>
    <w:rsid w:val="001A4F25"/>
    <w:rsid w:val="001A6D9A"/>
    <w:rsid w:val="001B4F91"/>
    <w:rsid w:val="001B6AA8"/>
    <w:rsid w:val="001C3AF5"/>
    <w:rsid w:val="001C7728"/>
    <w:rsid w:val="001D7929"/>
    <w:rsid w:val="00207998"/>
    <w:rsid w:val="002100D9"/>
    <w:rsid w:val="002129E2"/>
    <w:rsid w:val="0021799C"/>
    <w:rsid w:val="00222988"/>
    <w:rsid w:val="002327B5"/>
    <w:rsid w:val="0025212E"/>
    <w:rsid w:val="00262429"/>
    <w:rsid w:val="0027787A"/>
    <w:rsid w:val="00283C7B"/>
    <w:rsid w:val="00285FEB"/>
    <w:rsid w:val="002C02AE"/>
    <w:rsid w:val="002C03C9"/>
    <w:rsid w:val="002C14C7"/>
    <w:rsid w:val="002C5706"/>
    <w:rsid w:val="002D45B8"/>
    <w:rsid w:val="00310AB7"/>
    <w:rsid w:val="003367B9"/>
    <w:rsid w:val="0034688A"/>
    <w:rsid w:val="0035030C"/>
    <w:rsid w:val="003668D7"/>
    <w:rsid w:val="003674C9"/>
    <w:rsid w:val="00380892"/>
    <w:rsid w:val="003C0E23"/>
    <w:rsid w:val="003C2FD9"/>
    <w:rsid w:val="003C5FE4"/>
    <w:rsid w:val="003D27BD"/>
    <w:rsid w:val="003D4CE4"/>
    <w:rsid w:val="003E6739"/>
    <w:rsid w:val="003F5C56"/>
    <w:rsid w:val="00412949"/>
    <w:rsid w:val="00434818"/>
    <w:rsid w:val="00473DC2"/>
    <w:rsid w:val="00485293"/>
    <w:rsid w:val="004C1BF0"/>
    <w:rsid w:val="004C41EC"/>
    <w:rsid w:val="004D296E"/>
    <w:rsid w:val="004D6981"/>
    <w:rsid w:val="004D713B"/>
    <w:rsid w:val="004E4188"/>
    <w:rsid w:val="004E5818"/>
    <w:rsid w:val="004F056C"/>
    <w:rsid w:val="004F0A9A"/>
    <w:rsid w:val="00504253"/>
    <w:rsid w:val="00505093"/>
    <w:rsid w:val="00506BA6"/>
    <w:rsid w:val="00507007"/>
    <w:rsid w:val="00541A08"/>
    <w:rsid w:val="0055099D"/>
    <w:rsid w:val="005A6EA5"/>
    <w:rsid w:val="005B31B3"/>
    <w:rsid w:val="005C39FA"/>
    <w:rsid w:val="005E57DD"/>
    <w:rsid w:val="005F0556"/>
    <w:rsid w:val="005F69AC"/>
    <w:rsid w:val="00613859"/>
    <w:rsid w:val="00614BE1"/>
    <w:rsid w:val="00642D95"/>
    <w:rsid w:val="00650F0D"/>
    <w:rsid w:val="00676A15"/>
    <w:rsid w:val="006925C6"/>
    <w:rsid w:val="00692EFF"/>
    <w:rsid w:val="00696F84"/>
    <w:rsid w:val="006A4712"/>
    <w:rsid w:val="006A6168"/>
    <w:rsid w:val="006B0411"/>
    <w:rsid w:val="006B43F4"/>
    <w:rsid w:val="006E0981"/>
    <w:rsid w:val="006F7566"/>
    <w:rsid w:val="00716B2A"/>
    <w:rsid w:val="0071738F"/>
    <w:rsid w:val="007219FE"/>
    <w:rsid w:val="00732A67"/>
    <w:rsid w:val="00744466"/>
    <w:rsid w:val="00746207"/>
    <w:rsid w:val="00755E3D"/>
    <w:rsid w:val="00783635"/>
    <w:rsid w:val="007B1E49"/>
    <w:rsid w:val="0080778C"/>
    <w:rsid w:val="00817CC9"/>
    <w:rsid w:val="0083484D"/>
    <w:rsid w:val="00851F5F"/>
    <w:rsid w:val="00857F38"/>
    <w:rsid w:val="00877576"/>
    <w:rsid w:val="0088212F"/>
    <w:rsid w:val="008823AC"/>
    <w:rsid w:val="00883A70"/>
    <w:rsid w:val="008907E2"/>
    <w:rsid w:val="00892211"/>
    <w:rsid w:val="008B43CA"/>
    <w:rsid w:val="008B6502"/>
    <w:rsid w:val="008F3E6C"/>
    <w:rsid w:val="00910984"/>
    <w:rsid w:val="00912D03"/>
    <w:rsid w:val="00922F3D"/>
    <w:rsid w:val="009601AE"/>
    <w:rsid w:val="00986E34"/>
    <w:rsid w:val="009A2194"/>
    <w:rsid w:val="009A664D"/>
    <w:rsid w:val="009C4758"/>
    <w:rsid w:val="009D1D90"/>
    <w:rsid w:val="009D5B7D"/>
    <w:rsid w:val="009F3DF4"/>
    <w:rsid w:val="00A05F58"/>
    <w:rsid w:val="00A13421"/>
    <w:rsid w:val="00A144E5"/>
    <w:rsid w:val="00A168B1"/>
    <w:rsid w:val="00A53E7A"/>
    <w:rsid w:val="00A544DA"/>
    <w:rsid w:val="00A54EF6"/>
    <w:rsid w:val="00A642DF"/>
    <w:rsid w:val="00AA0A01"/>
    <w:rsid w:val="00AA73A2"/>
    <w:rsid w:val="00AB21B0"/>
    <w:rsid w:val="00AB6960"/>
    <w:rsid w:val="00AC19C9"/>
    <w:rsid w:val="00AD6F43"/>
    <w:rsid w:val="00AE2123"/>
    <w:rsid w:val="00B17219"/>
    <w:rsid w:val="00B37916"/>
    <w:rsid w:val="00B730BD"/>
    <w:rsid w:val="00B75117"/>
    <w:rsid w:val="00B77AA0"/>
    <w:rsid w:val="00B90B15"/>
    <w:rsid w:val="00BA0D64"/>
    <w:rsid w:val="00BA5A17"/>
    <w:rsid w:val="00BF37CB"/>
    <w:rsid w:val="00C07B40"/>
    <w:rsid w:val="00C145DF"/>
    <w:rsid w:val="00C253D2"/>
    <w:rsid w:val="00C53FAC"/>
    <w:rsid w:val="00C61767"/>
    <w:rsid w:val="00C637A4"/>
    <w:rsid w:val="00CC34C0"/>
    <w:rsid w:val="00CD2E86"/>
    <w:rsid w:val="00CD3AF6"/>
    <w:rsid w:val="00CD4D88"/>
    <w:rsid w:val="00CD4EB8"/>
    <w:rsid w:val="00CF160C"/>
    <w:rsid w:val="00D11DA4"/>
    <w:rsid w:val="00D41819"/>
    <w:rsid w:val="00D50EC7"/>
    <w:rsid w:val="00D5269C"/>
    <w:rsid w:val="00D96D39"/>
    <w:rsid w:val="00DA6608"/>
    <w:rsid w:val="00DB0BCC"/>
    <w:rsid w:val="00DD0824"/>
    <w:rsid w:val="00DD7B80"/>
    <w:rsid w:val="00E07695"/>
    <w:rsid w:val="00E272B0"/>
    <w:rsid w:val="00E54C17"/>
    <w:rsid w:val="00E56530"/>
    <w:rsid w:val="00E67783"/>
    <w:rsid w:val="00E73A08"/>
    <w:rsid w:val="00ED04BE"/>
    <w:rsid w:val="00EF06A5"/>
    <w:rsid w:val="00EF13FF"/>
    <w:rsid w:val="00EF1698"/>
    <w:rsid w:val="00EF5713"/>
    <w:rsid w:val="00F04CAB"/>
    <w:rsid w:val="00F2754B"/>
    <w:rsid w:val="00F505F4"/>
    <w:rsid w:val="00F830F5"/>
    <w:rsid w:val="00FA3EC8"/>
    <w:rsid w:val="00FB32D0"/>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10.emf"/><Relationship Id="rId24" Type="http://schemas.openxmlformats.org/officeDocument/2006/relationships/image" Target="media/image14.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1.emf"/><Relationship Id="rId19" Type="http://schemas.openxmlformats.org/officeDocument/2006/relationships/image" Target="media/image9.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1E832-7BA8-490E-8264-97C8BE00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3</cp:revision>
  <dcterms:created xsi:type="dcterms:W3CDTF">2012-08-24T03:25:00Z</dcterms:created>
  <dcterms:modified xsi:type="dcterms:W3CDTF">2012-08-24T03:27:00Z</dcterms:modified>
</cp:coreProperties>
</file>