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26E" w:rsidRDefault="00265510" w:rsidP="00265510">
      <w:pPr>
        <w:jc w:val="center"/>
        <w:rPr>
          <w:sz w:val="28"/>
          <w:szCs w:val="28"/>
        </w:rPr>
      </w:pPr>
      <w:r>
        <w:rPr>
          <w:sz w:val="28"/>
          <w:szCs w:val="28"/>
        </w:rPr>
        <w:t>Developing a Habitat Suitability Index Model for Masked B</w:t>
      </w:r>
      <w:r w:rsidRPr="00265510">
        <w:rPr>
          <w:sz w:val="28"/>
          <w:szCs w:val="28"/>
        </w:rPr>
        <w:t>obwhite</w:t>
      </w:r>
    </w:p>
    <w:p w:rsidR="009904D8" w:rsidRDefault="00265510" w:rsidP="00265510">
      <w:pPr>
        <w:jc w:val="center"/>
        <w:rPr>
          <w:sz w:val="24"/>
          <w:szCs w:val="24"/>
        </w:rPr>
      </w:pPr>
      <w:r>
        <w:rPr>
          <w:sz w:val="24"/>
          <w:szCs w:val="24"/>
        </w:rPr>
        <w:t xml:space="preserve">Progress </w:t>
      </w:r>
      <w:r w:rsidR="008903D6">
        <w:rPr>
          <w:sz w:val="24"/>
          <w:szCs w:val="24"/>
        </w:rPr>
        <w:t xml:space="preserve">Report </w:t>
      </w:r>
    </w:p>
    <w:p w:rsidR="00265510" w:rsidRDefault="00BB6E3C" w:rsidP="00265510">
      <w:pPr>
        <w:jc w:val="center"/>
        <w:rPr>
          <w:sz w:val="24"/>
          <w:szCs w:val="24"/>
        </w:rPr>
      </w:pPr>
      <w:r>
        <w:rPr>
          <w:sz w:val="24"/>
          <w:szCs w:val="24"/>
        </w:rPr>
        <w:t>14</w:t>
      </w:r>
      <w:r w:rsidR="009904D8">
        <w:rPr>
          <w:sz w:val="24"/>
          <w:szCs w:val="24"/>
        </w:rPr>
        <w:t xml:space="preserve"> </w:t>
      </w:r>
      <w:r>
        <w:rPr>
          <w:sz w:val="24"/>
          <w:szCs w:val="24"/>
        </w:rPr>
        <w:t>September</w:t>
      </w:r>
      <w:r w:rsidR="00265510">
        <w:rPr>
          <w:sz w:val="24"/>
          <w:szCs w:val="24"/>
        </w:rPr>
        <w:t xml:space="preserve"> 2012</w:t>
      </w:r>
    </w:p>
    <w:p w:rsidR="00265510" w:rsidRDefault="00265510" w:rsidP="00265510">
      <w:pPr>
        <w:jc w:val="center"/>
        <w:rPr>
          <w:sz w:val="24"/>
          <w:szCs w:val="24"/>
          <w:vertAlign w:val="superscript"/>
        </w:rPr>
      </w:pPr>
      <w:r>
        <w:rPr>
          <w:sz w:val="24"/>
          <w:szCs w:val="24"/>
        </w:rPr>
        <w:t>Dominic D. LaRoche</w:t>
      </w:r>
      <w:r>
        <w:rPr>
          <w:sz w:val="24"/>
          <w:szCs w:val="24"/>
          <w:vertAlign w:val="superscript"/>
        </w:rPr>
        <w:t>1</w:t>
      </w:r>
      <w:r>
        <w:rPr>
          <w:sz w:val="24"/>
          <w:szCs w:val="24"/>
        </w:rPr>
        <w:t xml:space="preserve"> and Courtney J. Conway</w:t>
      </w:r>
      <w:r>
        <w:rPr>
          <w:sz w:val="24"/>
          <w:szCs w:val="24"/>
          <w:vertAlign w:val="superscript"/>
        </w:rPr>
        <w:t>2</w:t>
      </w:r>
    </w:p>
    <w:p w:rsidR="00BA1251" w:rsidRPr="00BA1251" w:rsidRDefault="00BA1251" w:rsidP="00BA1251">
      <w:pPr>
        <w:spacing w:after="0" w:line="240" w:lineRule="auto"/>
        <w:jc w:val="center"/>
        <w:rPr>
          <w:sz w:val="24"/>
          <w:szCs w:val="24"/>
        </w:rPr>
      </w:pPr>
      <w:r w:rsidRPr="00BA1251">
        <w:rPr>
          <w:sz w:val="24"/>
          <w:szCs w:val="24"/>
          <w:vertAlign w:val="superscript"/>
        </w:rPr>
        <w:t>1</w:t>
      </w:r>
      <w:r w:rsidRPr="00BA1251">
        <w:rPr>
          <w:sz w:val="24"/>
          <w:szCs w:val="24"/>
        </w:rPr>
        <w:t xml:space="preserve"> University of Arizona, School of Natural Resources</w:t>
      </w:r>
      <w:r w:rsidR="00DA2022">
        <w:rPr>
          <w:sz w:val="24"/>
          <w:szCs w:val="24"/>
        </w:rPr>
        <w:t xml:space="preserve"> &amp; the Environment</w:t>
      </w:r>
    </w:p>
    <w:p w:rsidR="00BA1251" w:rsidRPr="00BA1251" w:rsidRDefault="00BA1251" w:rsidP="00BA1251">
      <w:pPr>
        <w:spacing w:after="0" w:line="240" w:lineRule="auto"/>
        <w:jc w:val="center"/>
        <w:rPr>
          <w:sz w:val="24"/>
          <w:szCs w:val="24"/>
        </w:rPr>
      </w:pPr>
      <w:r w:rsidRPr="00BA1251">
        <w:rPr>
          <w:sz w:val="24"/>
          <w:szCs w:val="24"/>
          <w:vertAlign w:val="superscript"/>
        </w:rPr>
        <w:t>2</w:t>
      </w:r>
      <w:r w:rsidRPr="00BA1251">
        <w:rPr>
          <w:sz w:val="24"/>
          <w:szCs w:val="24"/>
        </w:rPr>
        <w:t xml:space="preserve"> USGS Idaho Cooperative Fish and Wildlife Research Unit</w:t>
      </w:r>
    </w:p>
    <w:p w:rsidR="00265510" w:rsidRDefault="00265510" w:rsidP="00265510">
      <w:pPr>
        <w:jc w:val="center"/>
        <w:rPr>
          <w:sz w:val="24"/>
          <w:szCs w:val="24"/>
        </w:rPr>
      </w:pPr>
    </w:p>
    <w:p w:rsidR="00265510" w:rsidRDefault="00265510" w:rsidP="00265510">
      <w:pPr>
        <w:rPr>
          <w:sz w:val="24"/>
          <w:szCs w:val="24"/>
          <w:u w:val="single"/>
        </w:rPr>
      </w:pPr>
      <w:r w:rsidRPr="00265510">
        <w:rPr>
          <w:sz w:val="24"/>
          <w:szCs w:val="24"/>
          <w:u w:val="single"/>
        </w:rPr>
        <w:t>Background and Introduction</w:t>
      </w:r>
    </w:p>
    <w:p w:rsidR="00265510" w:rsidRPr="00EA17B5" w:rsidRDefault="00265510" w:rsidP="00265510">
      <w:r w:rsidRPr="00EA17B5">
        <w:tab/>
        <w:t xml:space="preserve">Since the initial discovery of </w:t>
      </w:r>
      <w:r w:rsidR="00AB065F">
        <w:t>m</w:t>
      </w:r>
      <w:r w:rsidRPr="00EA17B5">
        <w:t xml:space="preserve">asked </w:t>
      </w:r>
      <w:r w:rsidR="00AB065F">
        <w:t>b</w:t>
      </w:r>
      <w:r w:rsidRPr="00EA17B5">
        <w:t xml:space="preserve">obwhite in 1864 and subsequent description in 1884, the species has had a tenuous history. </w:t>
      </w:r>
      <w:r w:rsidR="00AB065F">
        <w:t xml:space="preserve"> Masked bobwhite</w:t>
      </w:r>
      <w:r w:rsidRPr="00EA17B5">
        <w:t xml:space="preserve"> were</w:t>
      </w:r>
      <w:r w:rsidR="009904D8">
        <w:t xml:space="preserve"> thought to be</w:t>
      </w:r>
      <w:r w:rsidRPr="00EA17B5">
        <w:t xml:space="preserve"> extirpated in southern Arizona by 1900 and believed extinct in Sonora, Mexico by 1950. Three isolated, wild populations were subsequently re-discovered in Sonora between 1964 and 1992, one or two of which are thought to have since disappeared. During the past 10 years, only two populations were known to exist in the wild, one on the Buenos Aires National Wildlife Refuge (BANWR) and one on several private ranches in north-central Sonora, Mexico. Numbers of birds in these two areas have declined in recent years and no birds were detected in either location during </w:t>
      </w:r>
      <w:r>
        <w:t>the 2009</w:t>
      </w:r>
      <w:r w:rsidRPr="00EA17B5">
        <w:t xml:space="preserve"> </w:t>
      </w:r>
      <w:r>
        <w:t xml:space="preserve">standardized </w:t>
      </w:r>
      <w:r w:rsidRPr="00EA17B5">
        <w:t xml:space="preserve">survey effort (although BANWR staff reported several incidental detections of birds in 2009). </w:t>
      </w:r>
    </w:p>
    <w:p w:rsidR="00265510" w:rsidRDefault="00265510" w:rsidP="00265510">
      <w:pPr>
        <w:widowControl w:val="0"/>
        <w:autoSpaceDE w:val="0"/>
        <w:autoSpaceDN w:val="0"/>
        <w:adjustRightInd w:val="0"/>
        <w:rPr>
          <w:ins w:id="0" w:author="Dlaroche" w:date="2012-10-24T10:48:00Z"/>
        </w:rPr>
      </w:pPr>
      <w:r w:rsidRPr="00EA17B5">
        <w:tab/>
        <w:t xml:space="preserve">The last four decades of </w:t>
      </w:r>
      <w:r w:rsidR="00AB065F">
        <w:t>masked bobwhite</w:t>
      </w:r>
      <w:r w:rsidRPr="00EA17B5">
        <w:t xml:space="preserve"> recovery efforts have </w:t>
      </w:r>
      <w:r w:rsidR="00DA2022">
        <w:t>had</w:t>
      </w:r>
      <w:r w:rsidRPr="00EA17B5">
        <w:t xml:space="preserve"> limited success. The sole population in the U.S. (at BANWR) required annual supplementation of captive-reared individuals. The sole wild population in Mexico is</w:t>
      </w:r>
      <w:r w:rsidR="00785506">
        <w:t>:</w:t>
      </w:r>
      <w:r w:rsidRPr="00EA17B5">
        <w:t xml:space="preserve"> </w:t>
      </w:r>
      <w:r w:rsidR="00D62C32">
        <w:t xml:space="preserve">1) </w:t>
      </w:r>
      <w:r w:rsidR="009904D8">
        <w:t>small,</w:t>
      </w:r>
      <w:r w:rsidR="00DA2022">
        <w:t xml:space="preserve"> and possibly extirpated,</w:t>
      </w:r>
      <w:r w:rsidR="009904D8">
        <w:t xml:space="preserve"> 2) adversely affected by </w:t>
      </w:r>
      <w:r w:rsidRPr="00EA17B5">
        <w:t>over-grazing by livestock</w:t>
      </w:r>
      <w:r w:rsidR="009904D8">
        <w:t xml:space="preserve"> and planting </w:t>
      </w:r>
      <w:proofErr w:type="gramStart"/>
      <w:r w:rsidR="009904D8">
        <w:t>of buffelgrass,</w:t>
      </w:r>
      <w:r w:rsidRPr="00EA17B5">
        <w:t xml:space="preserve"> and </w:t>
      </w:r>
      <w:r w:rsidR="009904D8">
        <w:t>3) likely dependent on more intensive</w:t>
      </w:r>
      <w:r w:rsidRPr="00EA17B5">
        <w:t xml:space="preserve"> conservation or habitat management</w:t>
      </w:r>
      <w:proofErr w:type="gramEnd"/>
      <w:r w:rsidRPr="00EA17B5">
        <w:t xml:space="preserve"> efforts. Successful recovery of the species will </w:t>
      </w:r>
      <w:r w:rsidR="009904D8">
        <w:t xml:space="preserve">likely </w:t>
      </w:r>
      <w:r w:rsidRPr="00EA17B5">
        <w:t>require a concerted, international collaborative effort between the United States and Mexico</w:t>
      </w:r>
      <w:r w:rsidR="00323F83">
        <w:t>.</w:t>
      </w:r>
      <w:r w:rsidRPr="00EA17B5">
        <w:t xml:space="preserve"> </w:t>
      </w:r>
      <w:r w:rsidR="00323F83">
        <w:t xml:space="preserve"> T</w:t>
      </w:r>
      <w:r w:rsidRPr="00EA17B5">
        <w:t xml:space="preserve">he </w:t>
      </w:r>
      <w:r w:rsidR="00DA2022">
        <w:t xml:space="preserve">Masked Bobwhite </w:t>
      </w:r>
      <w:r w:rsidRPr="00EA17B5">
        <w:t xml:space="preserve">Recovery Plan </w:t>
      </w:r>
      <w:r w:rsidR="00DA2022">
        <w:t>suggests</w:t>
      </w:r>
      <w:r w:rsidRPr="00EA17B5">
        <w:t xml:space="preserve"> a habitat suitability analysis to guide habitat management and bobwhite reintroduction efforts in the U.S. and Mexico. </w:t>
      </w:r>
      <w:r w:rsidR="00AB065F">
        <w:t>Masked bobwhite</w:t>
      </w:r>
      <w:r w:rsidRPr="00EA17B5">
        <w:t xml:space="preserve"> recovery is therefore dependent upon synthesizing </w:t>
      </w:r>
      <w:r w:rsidR="00AB065F">
        <w:t>masked bobwhite</w:t>
      </w:r>
      <w:r w:rsidRPr="00EA17B5">
        <w:t xml:space="preserve"> habitat requirements, identifying areas with remaining habitat, and managing existing habitat to improve </w:t>
      </w:r>
      <w:r w:rsidR="00DA2022">
        <w:t>habitat</w:t>
      </w:r>
      <w:r w:rsidR="00DA2022" w:rsidRPr="00EA17B5">
        <w:t xml:space="preserve"> </w:t>
      </w:r>
      <w:r w:rsidRPr="00EA17B5">
        <w:t>suitability.</w:t>
      </w:r>
      <w:r w:rsidR="00323F83">
        <w:t xml:space="preserve">  Unfortunately, traditional methods of developing and testing a habitat suitability index model are not feasible because of the </w:t>
      </w:r>
      <w:r w:rsidR="00DA2022">
        <w:t>virtual lack</w:t>
      </w:r>
      <w:r w:rsidR="00323F83">
        <w:t xml:space="preserve"> of wild birds.  Moreover, results from a habitat suitability investigation on birds occupying sub-</w:t>
      </w:r>
      <w:r w:rsidR="009904D8">
        <w:t xml:space="preserve">optimal </w:t>
      </w:r>
      <w:r w:rsidR="00323F83">
        <w:t xml:space="preserve">habitat could lead to incorrectly identifying poor habitat as optimal.  </w:t>
      </w:r>
      <w:r w:rsidR="00B5792A">
        <w:t>In order to overcome these obstacles</w:t>
      </w:r>
      <w:r w:rsidR="00DA2022">
        <w:t>,</w:t>
      </w:r>
      <w:r w:rsidR="004D2B23">
        <w:t xml:space="preserve"> we </w:t>
      </w:r>
      <w:r w:rsidR="00DA2022">
        <w:t>are pursuing</w:t>
      </w:r>
      <w:r w:rsidR="004D2B23">
        <w:t xml:space="preserve"> a novel method which incorporates both published literature and expert opinion to develop a suite of habitat suitability index models</w:t>
      </w:r>
      <w:r w:rsidR="00DA2022">
        <w:t xml:space="preserve"> for Masked Bobwhite</w:t>
      </w:r>
      <w:r w:rsidR="004D2B23">
        <w:t>.</w:t>
      </w:r>
    </w:p>
    <w:p w:rsidR="009E6C0D" w:rsidRPr="00EA17B5" w:rsidRDefault="009E6C0D" w:rsidP="00265510">
      <w:pPr>
        <w:widowControl w:val="0"/>
        <w:autoSpaceDE w:val="0"/>
        <w:autoSpaceDN w:val="0"/>
        <w:adjustRightInd w:val="0"/>
      </w:pPr>
      <w:r>
        <w:tab/>
        <w:t>Habitat suitability index models were introduced by the fish and wildlife in 1981 to better evaluate fish and wildl</w:t>
      </w:r>
      <w:bookmarkStart w:id="1" w:name="_GoBack"/>
      <w:bookmarkEnd w:id="1"/>
      <w:r>
        <w:t>ife habitat needs</w:t>
      </w:r>
    </w:p>
    <w:p w:rsidR="00265510" w:rsidRDefault="00B5792A" w:rsidP="00265510">
      <w:pPr>
        <w:rPr>
          <w:u w:val="single"/>
        </w:rPr>
      </w:pPr>
      <w:r>
        <w:rPr>
          <w:u w:val="single"/>
        </w:rPr>
        <w:t>Project Objectives</w:t>
      </w:r>
    </w:p>
    <w:p w:rsidR="00B5792A" w:rsidRDefault="004D7B51" w:rsidP="00265510">
      <w:pPr>
        <w:rPr>
          <w:sz w:val="24"/>
          <w:szCs w:val="24"/>
        </w:rPr>
      </w:pPr>
      <w:r>
        <w:rPr>
          <w:sz w:val="24"/>
          <w:szCs w:val="24"/>
        </w:rPr>
        <w:lastRenderedPageBreak/>
        <w:tab/>
        <w:t xml:space="preserve">Our three primary goals for this project are: 1) Determine important habitat features for </w:t>
      </w:r>
      <w:r w:rsidR="00AB065F">
        <w:rPr>
          <w:sz w:val="24"/>
          <w:szCs w:val="24"/>
        </w:rPr>
        <w:t>masked bobwhite</w:t>
      </w:r>
      <w:r>
        <w:rPr>
          <w:sz w:val="24"/>
          <w:szCs w:val="24"/>
        </w:rPr>
        <w:t xml:space="preserve">; 2) Quantify the </w:t>
      </w:r>
      <w:r w:rsidR="0081453B">
        <w:rPr>
          <w:sz w:val="24"/>
          <w:szCs w:val="24"/>
        </w:rPr>
        <w:t xml:space="preserve">explicit </w:t>
      </w:r>
      <w:r>
        <w:rPr>
          <w:sz w:val="24"/>
          <w:szCs w:val="24"/>
        </w:rPr>
        <w:t>relationship between</w:t>
      </w:r>
      <w:r w:rsidR="0081453B">
        <w:rPr>
          <w:sz w:val="24"/>
          <w:szCs w:val="24"/>
        </w:rPr>
        <w:t xml:space="preserve"> these</w:t>
      </w:r>
      <w:r>
        <w:rPr>
          <w:sz w:val="24"/>
          <w:szCs w:val="24"/>
        </w:rPr>
        <w:t xml:space="preserve"> important habitat features and habitat suitability for </w:t>
      </w:r>
      <w:r w:rsidR="00AB065F">
        <w:rPr>
          <w:sz w:val="24"/>
          <w:szCs w:val="24"/>
        </w:rPr>
        <w:t>masked bobwhite</w:t>
      </w:r>
      <w:r>
        <w:rPr>
          <w:sz w:val="24"/>
          <w:szCs w:val="24"/>
        </w:rPr>
        <w:t xml:space="preserve">; and 3) </w:t>
      </w:r>
      <w:r w:rsidRPr="004D7B51">
        <w:rPr>
          <w:sz w:val="24"/>
          <w:szCs w:val="24"/>
        </w:rPr>
        <w:t xml:space="preserve">Translate the various bivariate relationships between habitat features and </w:t>
      </w:r>
      <w:r w:rsidR="0081453B">
        <w:rPr>
          <w:sz w:val="24"/>
          <w:szCs w:val="24"/>
        </w:rPr>
        <w:t>habitat suitability</w:t>
      </w:r>
      <w:r w:rsidRPr="004D7B51">
        <w:rPr>
          <w:sz w:val="24"/>
          <w:szCs w:val="24"/>
        </w:rPr>
        <w:t xml:space="preserve"> into a suite of mathematical habitat suitability models</w:t>
      </w:r>
      <w:r>
        <w:rPr>
          <w:sz w:val="24"/>
          <w:szCs w:val="24"/>
        </w:rPr>
        <w:t xml:space="preserve">.  </w:t>
      </w:r>
    </w:p>
    <w:p w:rsidR="004D7B51" w:rsidRDefault="00DE0A52" w:rsidP="00265510">
      <w:pPr>
        <w:rPr>
          <w:sz w:val="24"/>
          <w:szCs w:val="24"/>
        </w:rPr>
      </w:pPr>
      <w:r>
        <w:rPr>
          <w:sz w:val="24"/>
          <w:szCs w:val="24"/>
          <w:u w:val="single"/>
        </w:rPr>
        <w:t>Progress to Date</w:t>
      </w:r>
    </w:p>
    <w:p w:rsidR="004D7B51" w:rsidRDefault="00AA4845" w:rsidP="00AA4845">
      <w:pPr>
        <w:rPr>
          <w:sz w:val="24"/>
          <w:szCs w:val="24"/>
        </w:rPr>
      </w:pPr>
      <w:proofErr w:type="gramStart"/>
      <w:r>
        <w:rPr>
          <w:i/>
          <w:sz w:val="24"/>
          <w:szCs w:val="24"/>
        </w:rPr>
        <w:t>Objective 1</w:t>
      </w:r>
      <w:r>
        <w:rPr>
          <w:sz w:val="24"/>
          <w:szCs w:val="24"/>
        </w:rPr>
        <w:t>.</w:t>
      </w:r>
      <w:proofErr w:type="gramEnd"/>
      <w:r>
        <w:rPr>
          <w:sz w:val="24"/>
          <w:szCs w:val="24"/>
        </w:rPr>
        <w:t xml:space="preserve">  </w:t>
      </w:r>
      <w:r w:rsidR="004D7B51" w:rsidRPr="00AA4845">
        <w:rPr>
          <w:sz w:val="24"/>
          <w:szCs w:val="24"/>
        </w:rPr>
        <w:t>We</w:t>
      </w:r>
      <w:r w:rsidR="004D7B51">
        <w:rPr>
          <w:sz w:val="24"/>
          <w:szCs w:val="24"/>
        </w:rPr>
        <w:t xml:space="preserve"> identified 12 species experts and </w:t>
      </w:r>
      <w:r w:rsidR="0081453B">
        <w:rPr>
          <w:sz w:val="24"/>
          <w:szCs w:val="24"/>
        </w:rPr>
        <w:t>asked them if they were willing to meet with us</w:t>
      </w:r>
      <w:r w:rsidR="004D7B51">
        <w:rPr>
          <w:sz w:val="24"/>
          <w:szCs w:val="24"/>
        </w:rPr>
        <w:t xml:space="preserve"> for </w:t>
      </w:r>
      <w:r w:rsidR="0081453B">
        <w:rPr>
          <w:sz w:val="24"/>
          <w:szCs w:val="24"/>
        </w:rPr>
        <w:t xml:space="preserve">one-on-one </w:t>
      </w:r>
      <w:r w:rsidR="004D7B51">
        <w:rPr>
          <w:sz w:val="24"/>
          <w:szCs w:val="24"/>
        </w:rPr>
        <w:t>interviews</w:t>
      </w:r>
      <w:r w:rsidR="0081453B">
        <w:rPr>
          <w:sz w:val="24"/>
          <w:szCs w:val="24"/>
        </w:rPr>
        <w:t xml:space="preserve"> to provide their knowledge of </w:t>
      </w:r>
      <w:r w:rsidR="00AB065F">
        <w:rPr>
          <w:sz w:val="24"/>
          <w:szCs w:val="24"/>
        </w:rPr>
        <w:t>masked bobwhite</w:t>
      </w:r>
      <w:r w:rsidR="0081453B">
        <w:rPr>
          <w:sz w:val="24"/>
          <w:szCs w:val="24"/>
        </w:rPr>
        <w:t xml:space="preserve"> habitat suitability</w:t>
      </w:r>
      <w:r w:rsidR="004D7B51">
        <w:rPr>
          <w:sz w:val="24"/>
          <w:szCs w:val="24"/>
        </w:rPr>
        <w:t xml:space="preserve">.  </w:t>
      </w:r>
      <w:r w:rsidR="00785506">
        <w:rPr>
          <w:sz w:val="24"/>
          <w:szCs w:val="24"/>
        </w:rPr>
        <w:t xml:space="preserve">Three </w:t>
      </w:r>
      <w:r w:rsidR="004D7B51">
        <w:rPr>
          <w:sz w:val="24"/>
          <w:szCs w:val="24"/>
        </w:rPr>
        <w:t xml:space="preserve">of the experts we contacted did not respond to multiple requests for an interview </w:t>
      </w:r>
      <w:r w:rsidR="0081453B">
        <w:rPr>
          <w:sz w:val="24"/>
          <w:szCs w:val="24"/>
        </w:rPr>
        <w:t>(</w:t>
      </w:r>
      <w:r w:rsidR="00785506">
        <w:rPr>
          <w:sz w:val="24"/>
          <w:szCs w:val="24"/>
        </w:rPr>
        <w:t xml:space="preserve">G. </w:t>
      </w:r>
      <w:proofErr w:type="spellStart"/>
      <w:r w:rsidR="00785506">
        <w:rPr>
          <w:sz w:val="24"/>
          <w:szCs w:val="24"/>
        </w:rPr>
        <w:t>Camou</w:t>
      </w:r>
      <w:proofErr w:type="spellEnd"/>
      <w:r w:rsidR="00785506">
        <w:rPr>
          <w:sz w:val="24"/>
          <w:szCs w:val="24"/>
        </w:rPr>
        <w:t>, E. Gomez, and J. Levy</w:t>
      </w:r>
      <w:r w:rsidR="0081453B">
        <w:rPr>
          <w:sz w:val="24"/>
          <w:szCs w:val="24"/>
        </w:rPr>
        <w:t>)</w:t>
      </w:r>
      <w:r w:rsidR="00DF1E11">
        <w:rPr>
          <w:sz w:val="24"/>
          <w:szCs w:val="24"/>
        </w:rPr>
        <w:t xml:space="preserve">.  We used the following questions to aid in collecting information about </w:t>
      </w:r>
      <w:r w:rsidR="00AB065F">
        <w:rPr>
          <w:sz w:val="24"/>
          <w:szCs w:val="24"/>
        </w:rPr>
        <w:t>masked bobwhite</w:t>
      </w:r>
      <w:r w:rsidR="00DF1E11">
        <w:rPr>
          <w:sz w:val="24"/>
          <w:szCs w:val="24"/>
        </w:rPr>
        <w:t xml:space="preserve"> habitat from the remaining 9 experts.</w:t>
      </w:r>
    </w:p>
    <w:p w:rsidR="00E814D9" w:rsidRPr="00DF1E11" w:rsidRDefault="000B7454" w:rsidP="00DF1E11">
      <w:pPr>
        <w:pStyle w:val="ListParagraph"/>
        <w:numPr>
          <w:ilvl w:val="0"/>
          <w:numId w:val="1"/>
        </w:numPr>
        <w:rPr>
          <w:sz w:val="24"/>
          <w:szCs w:val="24"/>
        </w:rPr>
      </w:pPr>
      <w:r w:rsidRPr="00DF1E11">
        <w:rPr>
          <w:sz w:val="24"/>
          <w:szCs w:val="24"/>
        </w:rPr>
        <w:t xml:space="preserve">What has prevented </w:t>
      </w:r>
      <w:r w:rsidR="00AB065F">
        <w:rPr>
          <w:sz w:val="24"/>
          <w:szCs w:val="24"/>
        </w:rPr>
        <w:t>masked bobwhite</w:t>
      </w:r>
      <w:r w:rsidRPr="00DF1E11">
        <w:rPr>
          <w:sz w:val="24"/>
          <w:szCs w:val="24"/>
        </w:rPr>
        <w:t xml:space="preserve"> from establishing or recovering?</w:t>
      </w:r>
    </w:p>
    <w:p w:rsidR="00E814D9" w:rsidRPr="00DF1E11" w:rsidRDefault="000B7454" w:rsidP="00DF1E11">
      <w:pPr>
        <w:pStyle w:val="ListParagraph"/>
        <w:numPr>
          <w:ilvl w:val="0"/>
          <w:numId w:val="1"/>
        </w:numPr>
        <w:rPr>
          <w:sz w:val="24"/>
          <w:szCs w:val="24"/>
        </w:rPr>
      </w:pPr>
      <w:r w:rsidRPr="00DF1E11">
        <w:rPr>
          <w:sz w:val="24"/>
          <w:szCs w:val="24"/>
        </w:rPr>
        <w:t xml:space="preserve">What are the most important habitat variables for </w:t>
      </w:r>
      <w:r w:rsidR="00AB065F">
        <w:rPr>
          <w:sz w:val="24"/>
          <w:szCs w:val="24"/>
        </w:rPr>
        <w:t>masked bobwhite</w:t>
      </w:r>
      <w:r w:rsidRPr="00DF1E11">
        <w:rPr>
          <w:sz w:val="24"/>
          <w:szCs w:val="24"/>
        </w:rPr>
        <w:t>?</w:t>
      </w:r>
    </w:p>
    <w:p w:rsidR="00E814D9" w:rsidRPr="00DF1E11" w:rsidRDefault="000B7454" w:rsidP="00DF1E11">
      <w:pPr>
        <w:pStyle w:val="ListParagraph"/>
        <w:numPr>
          <w:ilvl w:val="0"/>
          <w:numId w:val="1"/>
        </w:numPr>
        <w:rPr>
          <w:sz w:val="24"/>
          <w:szCs w:val="24"/>
        </w:rPr>
      </w:pPr>
      <w:r w:rsidRPr="00DF1E11">
        <w:rPr>
          <w:sz w:val="24"/>
          <w:szCs w:val="24"/>
        </w:rPr>
        <w:t xml:space="preserve">How does season </w:t>
      </w:r>
      <w:r w:rsidR="0081453B">
        <w:rPr>
          <w:sz w:val="24"/>
          <w:szCs w:val="24"/>
        </w:rPr>
        <w:t xml:space="preserve">(time of year) </w:t>
      </w:r>
      <w:r w:rsidRPr="00DF1E11">
        <w:rPr>
          <w:sz w:val="24"/>
          <w:szCs w:val="24"/>
        </w:rPr>
        <w:t>affect these variables and their importance?</w:t>
      </w:r>
    </w:p>
    <w:p w:rsidR="001D5C27" w:rsidRDefault="0081453B" w:rsidP="001D5C27">
      <w:pPr>
        <w:ind w:firstLine="720"/>
        <w:rPr>
          <w:sz w:val="24"/>
          <w:szCs w:val="24"/>
        </w:rPr>
      </w:pPr>
      <w:r>
        <w:rPr>
          <w:sz w:val="24"/>
          <w:szCs w:val="24"/>
        </w:rPr>
        <w:t xml:space="preserve">The 9 experts </w:t>
      </w:r>
      <w:r w:rsidR="00F82C3C">
        <w:rPr>
          <w:sz w:val="24"/>
          <w:szCs w:val="24"/>
        </w:rPr>
        <w:t xml:space="preserve">identified 22 separate issues </w:t>
      </w:r>
      <w:r>
        <w:rPr>
          <w:sz w:val="24"/>
          <w:szCs w:val="24"/>
        </w:rPr>
        <w:t xml:space="preserve">that they suggested affects </w:t>
      </w:r>
      <w:r w:rsidR="00AB065F">
        <w:rPr>
          <w:sz w:val="24"/>
          <w:szCs w:val="24"/>
        </w:rPr>
        <w:t>masked bobwhite</w:t>
      </w:r>
      <w:r w:rsidR="00F82C3C">
        <w:rPr>
          <w:sz w:val="24"/>
          <w:szCs w:val="24"/>
        </w:rPr>
        <w:t xml:space="preserve"> recovery.  </w:t>
      </w:r>
      <w:r w:rsidR="003F10E8">
        <w:rPr>
          <w:sz w:val="24"/>
          <w:szCs w:val="24"/>
        </w:rPr>
        <w:t xml:space="preserve">We removed 2 of these issues </w:t>
      </w:r>
      <w:r w:rsidR="00961762">
        <w:rPr>
          <w:sz w:val="24"/>
          <w:szCs w:val="24"/>
        </w:rPr>
        <w:t>(</w:t>
      </w:r>
      <w:r w:rsidR="003F10E8">
        <w:rPr>
          <w:sz w:val="24"/>
          <w:szCs w:val="24"/>
        </w:rPr>
        <w:t xml:space="preserve">breeding problems among the released birds and </w:t>
      </w:r>
      <w:r>
        <w:rPr>
          <w:sz w:val="24"/>
          <w:szCs w:val="24"/>
        </w:rPr>
        <w:t xml:space="preserve">ability </w:t>
      </w:r>
      <w:r w:rsidR="003F10E8">
        <w:rPr>
          <w:sz w:val="24"/>
          <w:szCs w:val="24"/>
        </w:rPr>
        <w:t xml:space="preserve">of captive </w:t>
      </w:r>
      <w:r w:rsidR="00961762">
        <w:rPr>
          <w:sz w:val="24"/>
          <w:szCs w:val="24"/>
        </w:rPr>
        <w:t>birds</w:t>
      </w:r>
      <w:r>
        <w:rPr>
          <w:sz w:val="24"/>
          <w:szCs w:val="24"/>
        </w:rPr>
        <w:t xml:space="preserve"> to survive in the wild</w:t>
      </w:r>
      <w:r w:rsidR="00961762">
        <w:rPr>
          <w:sz w:val="24"/>
          <w:szCs w:val="24"/>
        </w:rPr>
        <w:t>)</w:t>
      </w:r>
      <w:r w:rsidR="003F10E8">
        <w:rPr>
          <w:sz w:val="24"/>
          <w:szCs w:val="24"/>
        </w:rPr>
        <w:t xml:space="preserve"> because they were unrelated </w:t>
      </w:r>
      <w:r>
        <w:rPr>
          <w:sz w:val="24"/>
          <w:szCs w:val="24"/>
        </w:rPr>
        <w:t xml:space="preserve">(or only very peripherally related) </w:t>
      </w:r>
      <w:r w:rsidR="003F10E8">
        <w:rPr>
          <w:sz w:val="24"/>
          <w:szCs w:val="24"/>
        </w:rPr>
        <w:t>to habitat</w:t>
      </w:r>
      <w:r w:rsidR="008B6812">
        <w:rPr>
          <w:sz w:val="24"/>
          <w:szCs w:val="24"/>
        </w:rPr>
        <w:t xml:space="preserve"> suitability</w:t>
      </w:r>
      <w:r w:rsidR="003F10E8">
        <w:rPr>
          <w:sz w:val="24"/>
          <w:szCs w:val="24"/>
        </w:rPr>
        <w:t>.  The remaining issues are a combination of measurable habitat features and ultimate process</w:t>
      </w:r>
      <w:r>
        <w:rPr>
          <w:sz w:val="24"/>
          <w:szCs w:val="24"/>
        </w:rPr>
        <w:t>es</w:t>
      </w:r>
      <w:r w:rsidR="003F10E8">
        <w:rPr>
          <w:sz w:val="24"/>
          <w:szCs w:val="24"/>
        </w:rPr>
        <w:t xml:space="preserve"> that affect habitat selection (e.g.</w:t>
      </w:r>
      <w:r w:rsidR="008B6812">
        <w:rPr>
          <w:sz w:val="24"/>
          <w:szCs w:val="24"/>
        </w:rPr>
        <w:t>,</w:t>
      </w:r>
      <w:r w:rsidR="003F10E8">
        <w:rPr>
          <w:sz w:val="24"/>
          <w:szCs w:val="24"/>
        </w:rPr>
        <w:t xml:space="preserve"> leguminous shrubs and winter food, respectively).  We also asked experts to rank each variable in order of importance.  The variables and their associated ranks are presented in </w:t>
      </w:r>
      <w:r>
        <w:rPr>
          <w:sz w:val="24"/>
          <w:szCs w:val="24"/>
        </w:rPr>
        <w:t xml:space="preserve">Table </w:t>
      </w:r>
      <w:r w:rsidR="003F10E8">
        <w:rPr>
          <w:sz w:val="24"/>
          <w:szCs w:val="24"/>
        </w:rPr>
        <w:t xml:space="preserve">1.  As might be expected, not all experts </w:t>
      </w:r>
      <w:r w:rsidR="008B6812">
        <w:rPr>
          <w:sz w:val="24"/>
          <w:szCs w:val="24"/>
        </w:rPr>
        <w:t>mentioned (and hence ranked) the same suite of variables</w:t>
      </w:r>
      <w:r w:rsidR="003F10E8">
        <w:rPr>
          <w:sz w:val="24"/>
          <w:szCs w:val="24"/>
        </w:rPr>
        <w:t xml:space="preserve">.  </w:t>
      </w:r>
      <w:r w:rsidR="008B6812">
        <w:rPr>
          <w:sz w:val="24"/>
          <w:szCs w:val="24"/>
        </w:rPr>
        <w:t>Whenever an expert failed to</w:t>
      </w:r>
      <w:r w:rsidR="003F10E8">
        <w:rPr>
          <w:sz w:val="24"/>
          <w:szCs w:val="24"/>
        </w:rPr>
        <w:t xml:space="preserve"> rank </w:t>
      </w:r>
      <w:r w:rsidR="008B6812">
        <w:rPr>
          <w:sz w:val="24"/>
          <w:szCs w:val="24"/>
        </w:rPr>
        <w:t xml:space="preserve">a variable that was mentioned by other experts, </w:t>
      </w:r>
      <w:r w:rsidR="003F10E8">
        <w:rPr>
          <w:sz w:val="24"/>
          <w:szCs w:val="24"/>
        </w:rPr>
        <w:t xml:space="preserve">we inferred a rank from discussions within the interview.  We left the </w:t>
      </w:r>
      <w:r>
        <w:rPr>
          <w:sz w:val="24"/>
          <w:szCs w:val="24"/>
        </w:rPr>
        <w:t xml:space="preserve">column for </w:t>
      </w:r>
      <w:r w:rsidR="003F10E8">
        <w:rPr>
          <w:sz w:val="24"/>
          <w:szCs w:val="24"/>
        </w:rPr>
        <w:t xml:space="preserve">rank blank if the variable was not discussed in enough detail </w:t>
      </w:r>
      <w:r>
        <w:rPr>
          <w:sz w:val="24"/>
          <w:szCs w:val="24"/>
        </w:rPr>
        <w:t xml:space="preserve">by the expert </w:t>
      </w:r>
      <w:r w:rsidR="003F10E8">
        <w:rPr>
          <w:sz w:val="24"/>
          <w:szCs w:val="24"/>
        </w:rPr>
        <w:t xml:space="preserve">to infer a rank.  </w:t>
      </w:r>
      <w:r w:rsidR="001D5C27">
        <w:rPr>
          <w:sz w:val="24"/>
          <w:szCs w:val="24"/>
        </w:rPr>
        <w:t xml:space="preserve">We summarized the </w:t>
      </w:r>
      <w:r>
        <w:rPr>
          <w:sz w:val="24"/>
          <w:szCs w:val="24"/>
        </w:rPr>
        <w:t xml:space="preserve">overall </w:t>
      </w:r>
      <w:r w:rsidR="001D5C27">
        <w:rPr>
          <w:sz w:val="24"/>
          <w:szCs w:val="24"/>
        </w:rPr>
        <w:t xml:space="preserve">importance of each variable </w:t>
      </w:r>
      <w:r>
        <w:rPr>
          <w:sz w:val="24"/>
          <w:szCs w:val="24"/>
        </w:rPr>
        <w:t xml:space="preserve">(among all 9 experts) </w:t>
      </w:r>
      <w:r w:rsidR="001D5C27">
        <w:rPr>
          <w:sz w:val="24"/>
          <w:szCs w:val="24"/>
        </w:rPr>
        <w:t>by taking an average of the ranks for each variable.  We calculated variable weights by taking the inverse of the average rank</w:t>
      </w:r>
      <w:r w:rsidR="00BA1251">
        <w:rPr>
          <w:sz w:val="24"/>
          <w:szCs w:val="24"/>
        </w:rPr>
        <w:t xml:space="preserve"> (Table 2)</w:t>
      </w:r>
      <w:r w:rsidR="001D5C27">
        <w:rPr>
          <w:sz w:val="24"/>
          <w:szCs w:val="24"/>
        </w:rPr>
        <w:t>.</w:t>
      </w:r>
    </w:p>
    <w:p w:rsidR="00DE0A52" w:rsidRDefault="00AA4845" w:rsidP="00AA4845">
      <w:pPr>
        <w:rPr>
          <w:sz w:val="24"/>
          <w:szCs w:val="24"/>
        </w:rPr>
      </w:pPr>
      <w:proofErr w:type="gramStart"/>
      <w:r>
        <w:rPr>
          <w:i/>
          <w:sz w:val="24"/>
          <w:szCs w:val="24"/>
        </w:rPr>
        <w:t>Objective</w:t>
      </w:r>
      <w:r w:rsidR="00DE0A52">
        <w:rPr>
          <w:i/>
          <w:sz w:val="24"/>
          <w:szCs w:val="24"/>
        </w:rPr>
        <w:t xml:space="preserve"> </w:t>
      </w:r>
      <w:r>
        <w:rPr>
          <w:i/>
          <w:sz w:val="24"/>
          <w:szCs w:val="24"/>
        </w:rPr>
        <w:t>2</w:t>
      </w:r>
      <w:r>
        <w:rPr>
          <w:sz w:val="24"/>
          <w:szCs w:val="24"/>
        </w:rPr>
        <w:t>.</w:t>
      </w:r>
      <w:proofErr w:type="gramEnd"/>
      <w:r>
        <w:rPr>
          <w:sz w:val="24"/>
          <w:szCs w:val="24"/>
        </w:rPr>
        <w:t xml:space="preserve">  We initially selected 5 variables which were also present in the published literature to identify the quantitative relationship between each variable and habitat suitability for </w:t>
      </w:r>
      <w:r w:rsidR="00AB065F">
        <w:rPr>
          <w:sz w:val="24"/>
          <w:szCs w:val="24"/>
        </w:rPr>
        <w:t>masked bobwhite</w:t>
      </w:r>
      <w:r w:rsidR="001D3F8B">
        <w:rPr>
          <w:sz w:val="24"/>
          <w:szCs w:val="24"/>
        </w:rPr>
        <w:t>: 1) Woody cover (brush and shrub), 2) Bare ground, 3) Nest substrate height, 4)</w:t>
      </w:r>
      <w:r w:rsidR="0081453B">
        <w:rPr>
          <w:sz w:val="24"/>
          <w:szCs w:val="24"/>
        </w:rPr>
        <w:t xml:space="preserve"> </w:t>
      </w:r>
      <w:r w:rsidR="001D3F8B">
        <w:rPr>
          <w:sz w:val="24"/>
          <w:szCs w:val="24"/>
        </w:rPr>
        <w:t>Herbaceous cover, and 5) Visual obstruction (at ground level)</w:t>
      </w:r>
      <w:r>
        <w:rPr>
          <w:sz w:val="24"/>
          <w:szCs w:val="24"/>
        </w:rPr>
        <w:t xml:space="preserve">.  We used means </w:t>
      </w:r>
      <w:r w:rsidR="0081453B">
        <w:rPr>
          <w:sz w:val="24"/>
          <w:szCs w:val="24"/>
        </w:rPr>
        <w:t>(</w:t>
      </w:r>
      <w:r>
        <w:rPr>
          <w:sz w:val="24"/>
          <w:szCs w:val="24"/>
        </w:rPr>
        <w:t>and ranges</w:t>
      </w:r>
      <w:r w:rsidR="0081453B">
        <w:rPr>
          <w:sz w:val="24"/>
          <w:szCs w:val="24"/>
        </w:rPr>
        <w:t>) of variables</w:t>
      </w:r>
      <w:r>
        <w:rPr>
          <w:sz w:val="24"/>
          <w:szCs w:val="24"/>
        </w:rPr>
        <w:t xml:space="preserve"> from </w:t>
      </w:r>
      <w:r w:rsidR="0081453B">
        <w:rPr>
          <w:sz w:val="24"/>
          <w:szCs w:val="24"/>
        </w:rPr>
        <w:t xml:space="preserve">our interviews with </w:t>
      </w:r>
      <w:r>
        <w:rPr>
          <w:sz w:val="24"/>
          <w:szCs w:val="24"/>
        </w:rPr>
        <w:t xml:space="preserve">species experts and </w:t>
      </w:r>
      <w:r w:rsidR="0081453B">
        <w:rPr>
          <w:sz w:val="24"/>
          <w:szCs w:val="24"/>
        </w:rPr>
        <w:t xml:space="preserve">from </w:t>
      </w:r>
      <w:r>
        <w:rPr>
          <w:sz w:val="24"/>
          <w:szCs w:val="24"/>
        </w:rPr>
        <w:t xml:space="preserve">the </w:t>
      </w:r>
      <w:r w:rsidR="0081453B">
        <w:rPr>
          <w:sz w:val="24"/>
          <w:szCs w:val="24"/>
        </w:rPr>
        <w:t xml:space="preserve">published </w:t>
      </w:r>
      <w:r>
        <w:rPr>
          <w:sz w:val="24"/>
          <w:szCs w:val="24"/>
        </w:rPr>
        <w:t xml:space="preserve">literature to produce a suite of potential relationships for each variable.  In cases where we were given a mean but no range we produced three graphs with varying degrees of variance: high, medium, and low.  Graphs with high variance would indicate suitability for </w:t>
      </w:r>
      <w:r w:rsidR="00AB065F">
        <w:rPr>
          <w:sz w:val="24"/>
          <w:szCs w:val="24"/>
        </w:rPr>
        <w:t>masked bobwhite</w:t>
      </w:r>
      <w:r>
        <w:rPr>
          <w:sz w:val="24"/>
          <w:szCs w:val="24"/>
        </w:rPr>
        <w:t xml:space="preserve"> over a </w:t>
      </w:r>
      <w:r>
        <w:rPr>
          <w:sz w:val="24"/>
          <w:szCs w:val="24"/>
        </w:rPr>
        <w:lastRenderedPageBreak/>
        <w:t xml:space="preserve">broad range of conditions.  Conversely, graphs with low variance would indicate only a narrow range of </w:t>
      </w:r>
      <w:r w:rsidR="006A67BC">
        <w:rPr>
          <w:sz w:val="24"/>
          <w:szCs w:val="24"/>
        </w:rPr>
        <w:t xml:space="preserve">habitat </w:t>
      </w:r>
      <w:r>
        <w:rPr>
          <w:sz w:val="24"/>
          <w:szCs w:val="24"/>
        </w:rPr>
        <w:t xml:space="preserve">conditions </w:t>
      </w:r>
      <w:r w:rsidR="006A67BC">
        <w:rPr>
          <w:sz w:val="24"/>
          <w:szCs w:val="24"/>
        </w:rPr>
        <w:t xml:space="preserve">are </w:t>
      </w:r>
      <w:r>
        <w:rPr>
          <w:sz w:val="24"/>
          <w:szCs w:val="24"/>
        </w:rPr>
        <w:t xml:space="preserve">suitable for </w:t>
      </w:r>
      <w:r w:rsidR="00AB065F">
        <w:rPr>
          <w:sz w:val="24"/>
          <w:szCs w:val="24"/>
        </w:rPr>
        <w:t>masked bobwhite</w:t>
      </w:r>
      <w:r w:rsidR="00A37805">
        <w:rPr>
          <w:sz w:val="24"/>
          <w:szCs w:val="24"/>
        </w:rPr>
        <w:t>.  In cases where we were given a range but no mean</w:t>
      </w:r>
      <w:r w:rsidR="006A67BC">
        <w:rPr>
          <w:sz w:val="24"/>
          <w:szCs w:val="24"/>
        </w:rPr>
        <w:t>,</w:t>
      </w:r>
      <w:r w:rsidR="00A37805">
        <w:rPr>
          <w:sz w:val="24"/>
          <w:szCs w:val="24"/>
        </w:rPr>
        <w:t xml:space="preserve"> we created graphs with varying levels of kurtosis </w:t>
      </w:r>
      <w:r w:rsidR="00992209">
        <w:rPr>
          <w:sz w:val="24"/>
          <w:szCs w:val="24"/>
        </w:rPr>
        <w:t>(skew)</w:t>
      </w:r>
      <w:r w:rsidR="00C11C96">
        <w:rPr>
          <w:sz w:val="24"/>
          <w:szCs w:val="24"/>
        </w:rPr>
        <w:t xml:space="preserve"> to create various means (low, centered, and high) within a given range</w:t>
      </w:r>
      <w:r w:rsidR="00A37805">
        <w:rPr>
          <w:sz w:val="24"/>
          <w:szCs w:val="24"/>
        </w:rPr>
        <w:t>.</w:t>
      </w:r>
      <w:r w:rsidR="00DE0A52">
        <w:rPr>
          <w:sz w:val="24"/>
          <w:szCs w:val="24"/>
        </w:rPr>
        <w:t xml:space="preserve">  </w:t>
      </w:r>
      <w:r w:rsidR="001D3F8B">
        <w:rPr>
          <w:sz w:val="24"/>
          <w:szCs w:val="24"/>
        </w:rPr>
        <w:t>The number of graphs produced for each variable reflects either the degree of uncertainty about the relationship</w:t>
      </w:r>
      <w:r w:rsidR="006A67BC">
        <w:rPr>
          <w:sz w:val="24"/>
          <w:szCs w:val="24"/>
        </w:rPr>
        <w:t>,</w:t>
      </w:r>
      <w:r w:rsidR="001D3F8B">
        <w:rPr>
          <w:sz w:val="24"/>
          <w:szCs w:val="24"/>
        </w:rPr>
        <w:t xml:space="preserve"> or the diversity of opinion</w:t>
      </w:r>
      <w:r w:rsidR="0081453B">
        <w:rPr>
          <w:sz w:val="24"/>
          <w:szCs w:val="24"/>
        </w:rPr>
        <w:t>s among species experts</w:t>
      </w:r>
      <w:r w:rsidR="006A67BC">
        <w:rPr>
          <w:sz w:val="24"/>
          <w:szCs w:val="24"/>
        </w:rPr>
        <w:t>,</w:t>
      </w:r>
      <w:r w:rsidR="001D3F8B">
        <w:rPr>
          <w:sz w:val="24"/>
          <w:szCs w:val="24"/>
        </w:rPr>
        <w:t xml:space="preserve"> or both.  </w:t>
      </w:r>
      <w:r w:rsidR="00DE0A52">
        <w:rPr>
          <w:sz w:val="24"/>
          <w:szCs w:val="24"/>
        </w:rPr>
        <w:t xml:space="preserve">Graphs of the 5 initial variables, along with their probability density functions are presented in </w:t>
      </w:r>
      <w:r w:rsidR="0081453B">
        <w:rPr>
          <w:sz w:val="24"/>
          <w:szCs w:val="24"/>
        </w:rPr>
        <w:t xml:space="preserve">Appendix </w:t>
      </w:r>
      <w:r w:rsidR="00DE0A52">
        <w:rPr>
          <w:sz w:val="24"/>
          <w:szCs w:val="24"/>
        </w:rPr>
        <w:t xml:space="preserve">A.  We will continue this process for the remaining variables until we have </w:t>
      </w:r>
      <w:r w:rsidR="0081453B">
        <w:rPr>
          <w:sz w:val="24"/>
          <w:szCs w:val="24"/>
        </w:rPr>
        <w:t xml:space="preserve">summarized the experts’ opinions regarding </w:t>
      </w:r>
      <w:r w:rsidR="00DE0A52">
        <w:rPr>
          <w:sz w:val="24"/>
          <w:szCs w:val="24"/>
        </w:rPr>
        <w:t>the relationship</w:t>
      </w:r>
      <w:r w:rsidR="0081453B">
        <w:rPr>
          <w:sz w:val="24"/>
          <w:szCs w:val="24"/>
        </w:rPr>
        <w:t>s</w:t>
      </w:r>
      <w:r w:rsidR="00DE0A52">
        <w:rPr>
          <w:sz w:val="24"/>
          <w:szCs w:val="24"/>
        </w:rPr>
        <w:t xml:space="preserve"> between all of the important habitat features and habitat suitability for </w:t>
      </w:r>
      <w:r w:rsidR="00AB065F">
        <w:rPr>
          <w:sz w:val="24"/>
          <w:szCs w:val="24"/>
        </w:rPr>
        <w:t>masked bobwhite</w:t>
      </w:r>
      <w:r w:rsidR="00DE0A52">
        <w:rPr>
          <w:sz w:val="24"/>
          <w:szCs w:val="24"/>
        </w:rPr>
        <w:t xml:space="preserve">.  </w:t>
      </w:r>
    </w:p>
    <w:p w:rsidR="00DE0A52" w:rsidRPr="00DE0A52" w:rsidRDefault="00DE0A52" w:rsidP="00AA4845">
      <w:pPr>
        <w:rPr>
          <w:sz w:val="24"/>
          <w:szCs w:val="24"/>
        </w:rPr>
      </w:pPr>
      <w:proofErr w:type="gramStart"/>
      <w:r>
        <w:rPr>
          <w:i/>
          <w:sz w:val="24"/>
          <w:szCs w:val="24"/>
        </w:rPr>
        <w:t>Objective 3.</w:t>
      </w:r>
      <w:proofErr w:type="gramEnd"/>
      <w:r>
        <w:rPr>
          <w:sz w:val="24"/>
          <w:szCs w:val="24"/>
        </w:rPr>
        <w:t xml:space="preserve">  </w:t>
      </w:r>
      <w:r w:rsidR="006A67BC">
        <w:rPr>
          <w:sz w:val="24"/>
          <w:szCs w:val="24"/>
        </w:rPr>
        <w:t>Only 6 of the</w:t>
      </w:r>
      <w:r w:rsidR="00AE5CC9">
        <w:rPr>
          <w:sz w:val="24"/>
          <w:szCs w:val="24"/>
        </w:rPr>
        <w:t xml:space="preserve"> 9 species experts agreed to assist with this objective.  One expert stated they would have no information outside of the published literature</w:t>
      </w:r>
      <w:ins w:id="2" w:author="Dominic D LaRoche" w:date="2012-09-17T12:01:00Z">
        <w:r w:rsidR="00263F32">
          <w:rPr>
            <w:sz w:val="24"/>
            <w:szCs w:val="24"/>
          </w:rPr>
          <w:t xml:space="preserve"> (</w:t>
        </w:r>
        <w:proofErr w:type="spellStart"/>
        <w:r w:rsidR="00263F32">
          <w:rPr>
            <w:sz w:val="24"/>
            <w:szCs w:val="24"/>
          </w:rPr>
          <w:t>Kuvleski</w:t>
        </w:r>
        <w:proofErr w:type="spellEnd"/>
        <w:r w:rsidR="00263F32">
          <w:rPr>
            <w:sz w:val="24"/>
            <w:szCs w:val="24"/>
          </w:rPr>
          <w:t>)</w:t>
        </w:r>
      </w:ins>
      <w:r w:rsidR="00AE5CC9">
        <w:rPr>
          <w:sz w:val="24"/>
          <w:szCs w:val="24"/>
        </w:rPr>
        <w:t>, another expert took issue with our methodology and decided not to participate</w:t>
      </w:r>
      <w:ins w:id="3" w:author="Dominic D LaRoche" w:date="2012-09-17T12:01:00Z">
        <w:r w:rsidR="00263F32">
          <w:rPr>
            <w:sz w:val="24"/>
            <w:szCs w:val="24"/>
          </w:rPr>
          <w:t xml:space="preserve"> (Brown)</w:t>
        </w:r>
      </w:ins>
      <w:r w:rsidR="00AE5CC9">
        <w:rPr>
          <w:sz w:val="24"/>
          <w:szCs w:val="24"/>
        </w:rPr>
        <w:t xml:space="preserve">, and </w:t>
      </w:r>
      <w:r w:rsidR="006A67BC">
        <w:rPr>
          <w:sz w:val="24"/>
          <w:szCs w:val="24"/>
        </w:rPr>
        <w:t>another</w:t>
      </w:r>
      <w:r w:rsidR="00AE5CC9">
        <w:rPr>
          <w:sz w:val="24"/>
          <w:szCs w:val="24"/>
        </w:rPr>
        <w:t xml:space="preserve"> no longer works at BANWR</w:t>
      </w:r>
      <w:ins w:id="4" w:author="Dominic D LaRoche" w:date="2012-09-17T12:02:00Z">
        <w:r w:rsidR="00263F32">
          <w:rPr>
            <w:sz w:val="24"/>
            <w:szCs w:val="24"/>
          </w:rPr>
          <w:t xml:space="preserve"> (</w:t>
        </w:r>
        <w:proofErr w:type="spellStart"/>
        <w:r w:rsidR="00263F32">
          <w:rPr>
            <w:sz w:val="24"/>
            <w:szCs w:val="24"/>
          </w:rPr>
          <w:t>Hunnicut</w:t>
        </w:r>
        <w:proofErr w:type="spellEnd"/>
        <w:r w:rsidR="00263F32">
          <w:rPr>
            <w:sz w:val="24"/>
            <w:szCs w:val="24"/>
          </w:rPr>
          <w:t>)</w:t>
        </w:r>
      </w:ins>
      <w:r w:rsidR="00AE5CC9">
        <w:rPr>
          <w:sz w:val="24"/>
          <w:szCs w:val="24"/>
        </w:rPr>
        <w:t xml:space="preserve">.  </w:t>
      </w:r>
      <w:r w:rsidR="00E718F9">
        <w:rPr>
          <w:sz w:val="24"/>
          <w:szCs w:val="24"/>
        </w:rPr>
        <w:t>We incorporated feedback from experts and modified our method for obtaining individual expert HSI models.  Instead of using pre-determined probability distributions developed from literature and expert interviews for inclusion in individual HSI models</w:t>
      </w:r>
      <w:r w:rsidR="006A67BC">
        <w:rPr>
          <w:sz w:val="24"/>
          <w:szCs w:val="24"/>
        </w:rPr>
        <w:t>,</w:t>
      </w:r>
      <w:r w:rsidR="00E718F9">
        <w:rPr>
          <w:sz w:val="24"/>
          <w:szCs w:val="24"/>
        </w:rPr>
        <w:t xml:space="preserve"> we allowed experts to draw </w:t>
      </w:r>
      <w:r w:rsidR="00642AD3">
        <w:rPr>
          <w:sz w:val="24"/>
          <w:szCs w:val="24"/>
        </w:rPr>
        <w:t xml:space="preserve">hypothetical suitability relationships </w:t>
      </w:r>
      <w:proofErr w:type="gramStart"/>
      <w:r w:rsidR="00642AD3">
        <w:rPr>
          <w:sz w:val="24"/>
          <w:szCs w:val="24"/>
        </w:rPr>
        <w:t>between each variable and masked bobwhite habitat suitability</w:t>
      </w:r>
      <w:proofErr w:type="gramEnd"/>
      <w:r w:rsidR="00642AD3">
        <w:rPr>
          <w:sz w:val="24"/>
          <w:szCs w:val="24"/>
        </w:rPr>
        <w:t>.  We then developed mathematical probability distributions which replicated each experts drawing.  Using this method we have completed draft HSI models for 5 of the 6 species experts who agreed to assist with this objective.  Once draft models were complete</w:t>
      </w:r>
      <w:r w:rsidR="006A67BC">
        <w:rPr>
          <w:sz w:val="24"/>
          <w:szCs w:val="24"/>
        </w:rPr>
        <w:t>,</w:t>
      </w:r>
      <w:r w:rsidR="00642AD3">
        <w:rPr>
          <w:sz w:val="24"/>
          <w:szCs w:val="24"/>
        </w:rPr>
        <w:t xml:space="preserve"> we sent them </w:t>
      </w:r>
      <w:r w:rsidR="006A67BC">
        <w:rPr>
          <w:sz w:val="24"/>
          <w:szCs w:val="24"/>
        </w:rPr>
        <w:t>back to each</w:t>
      </w:r>
      <w:r w:rsidR="00642AD3">
        <w:rPr>
          <w:sz w:val="24"/>
          <w:szCs w:val="24"/>
        </w:rPr>
        <w:t xml:space="preserve"> corresponding expert for </w:t>
      </w:r>
      <w:r w:rsidR="006A67BC">
        <w:rPr>
          <w:sz w:val="24"/>
          <w:szCs w:val="24"/>
        </w:rPr>
        <w:t xml:space="preserve">their </w:t>
      </w:r>
      <w:r w:rsidR="00642AD3">
        <w:rPr>
          <w:sz w:val="24"/>
          <w:szCs w:val="24"/>
        </w:rPr>
        <w:t xml:space="preserve">verification.  We have received </w:t>
      </w:r>
      <w:r w:rsidR="006A67BC">
        <w:rPr>
          <w:sz w:val="24"/>
          <w:szCs w:val="24"/>
        </w:rPr>
        <w:t xml:space="preserve">feedback </w:t>
      </w:r>
      <w:r w:rsidR="00642AD3">
        <w:rPr>
          <w:sz w:val="24"/>
          <w:szCs w:val="24"/>
        </w:rPr>
        <w:t xml:space="preserve">on </w:t>
      </w:r>
      <w:r w:rsidR="006A67BC">
        <w:rPr>
          <w:sz w:val="24"/>
          <w:szCs w:val="24"/>
        </w:rPr>
        <w:t xml:space="preserve">the draft </w:t>
      </w:r>
      <w:r w:rsidR="00642AD3">
        <w:rPr>
          <w:sz w:val="24"/>
          <w:szCs w:val="24"/>
        </w:rPr>
        <w:t>HSI models fro</w:t>
      </w:r>
      <w:r w:rsidR="00AE5CC9">
        <w:rPr>
          <w:sz w:val="24"/>
          <w:szCs w:val="24"/>
        </w:rPr>
        <w:t>m 2 of these experts and have in</w:t>
      </w:r>
      <w:r w:rsidR="00642AD3">
        <w:rPr>
          <w:sz w:val="24"/>
          <w:szCs w:val="24"/>
        </w:rPr>
        <w:t>corporated suggested changes.  We will continue to develop the remaining expert</w:t>
      </w:r>
      <w:r w:rsidR="006A67BC">
        <w:rPr>
          <w:sz w:val="24"/>
          <w:szCs w:val="24"/>
        </w:rPr>
        <w:t>-</w:t>
      </w:r>
      <w:r w:rsidR="00642AD3">
        <w:rPr>
          <w:sz w:val="24"/>
          <w:szCs w:val="24"/>
        </w:rPr>
        <w:t>based HSI model</w:t>
      </w:r>
      <w:r w:rsidR="006A67BC">
        <w:rPr>
          <w:sz w:val="24"/>
          <w:szCs w:val="24"/>
        </w:rPr>
        <w:t>s</w:t>
      </w:r>
      <w:r w:rsidR="00642AD3">
        <w:rPr>
          <w:sz w:val="24"/>
          <w:szCs w:val="24"/>
        </w:rPr>
        <w:t xml:space="preserve"> and an additional HSI model based solely on </w:t>
      </w:r>
      <w:r w:rsidR="00AE5CC9">
        <w:rPr>
          <w:sz w:val="24"/>
          <w:szCs w:val="24"/>
        </w:rPr>
        <w:t>the literature.  We will also make any changes to existing expert</w:t>
      </w:r>
      <w:r w:rsidR="00DE1BE2">
        <w:rPr>
          <w:sz w:val="24"/>
          <w:szCs w:val="24"/>
        </w:rPr>
        <w:t>-</w:t>
      </w:r>
      <w:r w:rsidR="00AE5CC9">
        <w:rPr>
          <w:sz w:val="24"/>
          <w:szCs w:val="24"/>
        </w:rPr>
        <w:t xml:space="preserve">based HSI models as recommended by experts during the review process. </w:t>
      </w:r>
    </w:p>
    <w:p w:rsidR="00FC71B4" w:rsidRDefault="00FC71B4">
      <w:pPr>
        <w:rPr>
          <w:sz w:val="24"/>
          <w:szCs w:val="24"/>
        </w:rPr>
      </w:pPr>
      <w:r>
        <w:rPr>
          <w:sz w:val="24"/>
          <w:szCs w:val="24"/>
        </w:rPr>
        <w:br w:type="page"/>
      </w:r>
    </w:p>
    <w:p w:rsidR="00FC71B4" w:rsidRDefault="00FC71B4" w:rsidP="001D5C27">
      <w:pPr>
        <w:rPr>
          <w:sz w:val="24"/>
          <w:szCs w:val="24"/>
        </w:rPr>
        <w:sectPr w:rsidR="00FC71B4">
          <w:pgSz w:w="12240" w:h="15840"/>
          <w:pgMar w:top="1440" w:right="1440" w:bottom="1440" w:left="1440" w:header="720" w:footer="720" w:gutter="0"/>
          <w:cols w:space="720"/>
          <w:docGrid w:linePitch="360"/>
        </w:sectPr>
      </w:pPr>
    </w:p>
    <w:tbl>
      <w:tblPr>
        <w:tblpPr w:leftFromText="180" w:rightFromText="180" w:vertAnchor="page" w:horzAnchor="margin" w:tblpY="3586"/>
        <w:tblW w:w="11500" w:type="dxa"/>
        <w:tblCellMar>
          <w:left w:w="0" w:type="dxa"/>
          <w:right w:w="0" w:type="dxa"/>
        </w:tblCellMar>
        <w:tblLook w:val="0600" w:firstRow="0" w:lastRow="0" w:firstColumn="0" w:lastColumn="0" w:noHBand="1" w:noVBand="1"/>
      </w:tblPr>
      <w:tblGrid>
        <w:gridCol w:w="920"/>
        <w:gridCol w:w="580"/>
        <w:gridCol w:w="580"/>
        <w:gridCol w:w="580"/>
        <w:gridCol w:w="580"/>
        <w:gridCol w:w="580"/>
        <w:gridCol w:w="580"/>
        <w:gridCol w:w="580"/>
        <w:gridCol w:w="640"/>
        <w:gridCol w:w="580"/>
        <w:gridCol w:w="580"/>
        <w:gridCol w:w="580"/>
        <w:gridCol w:w="580"/>
        <w:gridCol w:w="580"/>
        <w:gridCol w:w="580"/>
        <w:gridCol w:w="580"/>
        <w:gridCol w:w="580"/>
        <w:gridCol w:w="660"/>
        <w:gridCol w:w="580"/>
      </w:tblGrid>
      <w:tr w:rsidR="00FC71B4" w:rsidRPr="00FC71B4" w:rsidTr="00961C29">
        <w:trPr>
          <w:trHeight w:val="2205"/>
        </w:trPr>
        <w:tc>
          <w:tcPr>
            <w:tcW w:w="92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FC71B4" w:rsidRDefault="00FC71B4" w:rsidP="00961762">
            <w:pPr>
              <w:spacing w:after="0"/>
              <w:rPr>
                <w:sz w:val="20"/>
                <w:szCs w:val="20"/>
              </w:rPr>
            </w:pPr>
          </w:p>
          <w:p w:rsidR="00FC71B4" w:rsidRDefault="00FC71B4" w:rsidP="00961762">
            <w:pPr>
              <w:spacing w:after="0"/>
              <w:rPr>
                <w:sz w:val="20"/>
                <w:szCs w:val="20"/>
              </w:rPr>
            </w:pPr>
          </w:p>
          <w:p w:rsidR="00FC71B4" w:rsidRDefault="00FC71B4" w:rsidP="00961762">
            <w:pPr>
              <w:spacing w:after="0"/>
              <w:rPr>
                <w:sz w:val="20"/>
                <w:szCs w:val="20"/>
              </w:rPr>
            </w:pPr>
          </w:p>
          <w:p w:rsidR="00FC71B4" w:rsidRDefault="00FC71B4" w:rsidP="00961762">
            <w:pPr>
              <w:spacing w:after="0"/>
              <w:rPr>
                <w:sz w:val="20"/>
                <w:szCs w:val="20"/>
              </w:rPr>
            </w:pPr>
          </w:p>
          <w:p w:rsidR="00E814D9" w:rsidRPr="00FC71B4" w:rsidRDefault="00FC71B4" w:rsidP="00961762">
            <w:pPr>
              <w:spacing w:after="0"/>
              <w:rPr>
                <w:sz w:val="20"/>
                <w:szCs w:val="20"/>
              </w:rPr>
            </w:pPr>
            <w:r w:rsidRPr="00FC71B4">
              <w:rPr>
                <w:sz w:val="20"/>
                <w:szCs w:val="20"/>
              </w:rPr>
              <w:t> </w:t>
            </w:r>
          </w:p>
        </w:tc>
        <w:tc>
          <w:tcPr>
            <w:tcW w:w="580" w:type="dxa"/>
            <w:tcBorders>
              <w:top w:val="single" w:sz="8" w:space="0" w:color="FFFFFF"/>
              <w:left w:val="single" w:sz="8" w:space="0" w:color="FFFFFF"/>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Avian Predators</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Winter Food</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 xml:space="preserve">Invasive Plant </w:t>
            </w:r>
            <w:proofErr w:type="spellStart"/>
            <w:r w:rsidRPr="00FC71B4">
              <w:t>spp</w:t>
            </w:r>
            <w:proofErr w:type="spellEnd"/>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Climate</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Woodland /Grassland Edges</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 xml:space="preserve">Thermal </w:t>
            </w:r>
            <w:proofErr w:type="spellStart"/>
            <w:r w:rsidRPr="00FC71B4">
              <w:t>Refugia</w:t>
            </w:r>
            <w:proofErr w:type="spellEnd"/>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Brush and Shrub Cover</w:t>
            </w:r>
          </w:p>
        </w:tc>
        <w:tc>
          <w:tcPr>
            <w:tcW w:w="64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Vegetation Height (herbaceous)</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Leguminous Shrubs</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Vegetation Structural Diversity</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Arthropod Diversity and Abundance</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Bare Ground</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Grass Cover</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Tree Cover</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Mammalian Predators</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Herbaceous Species Diversity</w:t>
            </w:r>
          </w:p>
        </w:tc>
        <w:tc>
          <w:tcPr>
            <w:tcW w:w="66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Forb Cover</w:t>
            </w:r>
          </w:p>
        </w:tc>
        <w:tc>
          <w:tcPr>
            <w:tcW w:w="580" w:type="dxa"/>
            <w:tcBorders>
              <w:top w:val="single" w:sz="8" w:space="0" w:color="FFFFFF"/>
              <w:left w:val="nil"/>
              <w:bottom w:val="single" w:sz="4" w:space="0" w:color="auto"/>
              <w:right w:val="single" w:sz="8" w:space="0" w:color="FFFFFF"/>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Water</w:t>
            </w:r>
          </w:p>
        </w:tc>
      </w:tr>
      <w:tr w:rsidR="00A36821" w:rsidRPr="00FC71B4" w:rsidTr="00961C29">
        <w:trPr>
          <w:trHeight w:val="300"/>
        </w:trPr>
        <w:tc>
          <w:tcPr>
            <w:tcW w:w="920" w:type="dxa"/>
            <w:tcBorders>
              <w:top w:val="single" w:sz="8" w:space="0" w:color="FFFFFF"/>
              <w:left w:val="single" w:sz="8" w:space="0" w:color="FFFFFF"/>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1</w:t>
            </w:r>
          </w:p>
        </w:tc>
        <w:tc>
          <w:tcPr>
            <w:tcW w:w="580" w:type="dxa"/>
            <w:tcBorders>
              <w:top w:val="single" w:sz="4" w:space="0" w:color="auto"/>
              <w:left w:val="single" w:sz="4" w:space="0" w:color="auto"/>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1</w:t>
            </w: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64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1</w:t>
            </w: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2</w:t>
            </w: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66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single" w:sz="4" w:space="0" w:color="auto"/>
              <w:left w:val="nil"/>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r>
      <w:tr w:rsidR="00A36821" w:rsidRPr="00FC71B4" w:rsidTr="00961C29">
        <w:trPr>
          <w:trHeight w:val="300"/>
        </w:trPr>
        <w:tc>
          <w:tcPr>
            <w:tcW w:w="920" w:type="dxa"/>
            <w:tcBorders>
              <w:top w:val="nil"/>
              <w:left w:val="single" w:sz="8" w:space="0" w:color="FFFFFF"/>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2</w:t>
            </w:r>
          </w:p>
        </w:tc>
        <w:tc>
          <w:tcPr>
            <w:tcW w:w="580" w:type="dxa"/>
            <w:tcBorders>
              <w:top w:val="nil"/>
              <w:left w:val="single" w:sz="4" w:space="0" w:color="auto"/>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2</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64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4</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4</w:t>
            </w:r>
          </w:p>
        </w:tc>
        <w:tc>
          <w:tcPr>
            <w:tcW w:w="66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r>
      <w:tr w:rsidR="00A36821" w:rsidRPr="00FC71B4" w:rsidTr="00961C29">
        <w:trPr>
          <w:trHeight w:val="300"/>
        </w:trPr>
        <w:tc>
          <w:tcPr>
            <w:tcW w:w="920" w:type="dxa"/>
            <w:tcBorders>
              <w:top w:val="nil"/>
              <w:left w:val="single" w:sz="8" w:space="0" w:color="FFFFFF"/>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3</w:t>
            </w:r>
          </w:p>
        </w:tc>
        <w:tc>
          <w:tcPr>
            <w:tcW w:w="580" w:type="dxa"/>
            <w:tcBorders>
              <w:top w:val="nil"/>
              <w:left w:val="single" w:sz="4" w:space="0" w:color="auto"/>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2</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64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4</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2</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66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r>
      <w:tr w:rsidR="00A36821" w:rsidRPr="00FC71B4" w:rsidTr="00961C29">
        <w:trPr>
          <w:trHeight w:val="300"/>
        </w:trPr>
        <w:tc>
          <w:tcPr>
            <w:tcW w:w="920" w:type="dxa"/>
            <w:tcBorders>
              <w:top w:val="nil"/>
              <w:left w:val="single" w:sz="8" w:space="0" w:color="FFFFFF"/>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4</w:t>
            </w:r>
          </w:p>
        </w:tc>
        <w:tc>
          <w:tcPr>
            <w:tcW w:w="580" w:type="dxa"/>
            <w:tcBorders>
              <w:top w:val="nil"/>
              <w:left w:val="single" w:sz="4" w:space="0" w:color="auto"/>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8</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7</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2</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64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9</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4</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8</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66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c>
          <w:tcPr>
            <w:tcW w:w="5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r>
      <w:tr w:rsidR="00A36821" w:rsidRPr="00FC71B4" w:rsidTr="00961C29">
        <w:trPr>
          <w:trHeight w:val="300"/>
        </w:trPr>
        <w:tc>
          <w:tcPr>
            <w:tcW w:w="920" w:type="dxa"/>
            <w:tcBorders>
              <w:top w:val="nil"/>
              <w:left w:val="single" w:sz="8" w:space="0" w:color="FFFFFF"/>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5</w:t>
            </w:r>
          </w:p>
        </w:tc>
        <w:tc>
          <w:tcPr>
            <w:tcW w:w="580" w:type="dxa"/>
            <w:tcBorders>
              <w:top w:val="nil"/>
              <w:left w:val="single" w:sz="4" w:space="0" w:color="auto"/>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4</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2</w:t>
            </w:r>
          </w:p>
        </w:tc>
        <w:tc>
          <w:tcPr>
            <w:tcW w:w="64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4</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66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5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r>
      <w:tr w:rsidR="00A36821" w:rsidRPr="00FC71B4" w:rsidTr="00961C29">
        <w:trPr>
          <w:trHeight w:val="300"/>
        </w:trPr>
        <w:tc>
          <w:tcPr>
            <w:tcW w:w="920" w:type="dxa"/>
            <w:tcBorders>
              <w:top w:val="nil"/>
              <w:left w:val="single" w:sz="8" w:space="0" w:color="FFFFFF"/>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6</w:t>
            </w:r>
          </w:p>
        </w:tc>
        <w:tc>
          <w:tcPr>
            <w:tcW w:w="580" w:type="dxa"/>
            <w:tcBorders>
              <w:top w:val="nil"/>
              <w:left w:val="single" w:sz="4" w:space="0" w:color="auto"/>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4</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64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4</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2</w:t>
            </w:r>
          </w:p>
        </w:tc>
        <w:tc>
          <w:tcPr>
            <w:tcW w:w="66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5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r>
      <w:tr w:rsidR="00A36821" w:rsidRPr="00FC71B4" w:rsidTr="00961C29">
        <w:trPr>
          <w:trHeight w:val="300"/>
        </w:trPr>
        <w:tc>
          <w:tcPr>
            <w:tcW w:w="920" w:type="dxa"/>
            <w:tcBorders>
              <w:top w:val="nil"/>
              <w:left w:val="single" w:sz="8" w:space="0" w:color="FFFFFF"/>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7</w:t>
            </w:r>
          </w:p>
        </w:tc>
        <w:tc>
          <w:tcPr>
            <w:tcW w:w="580" w:type="dxa"/>
            <w:tcBorders>
              <w:top w:val="nil"/>
              <w:left w:val="single" w:sz="4" w:space="0" w:color="auto"/>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c>
          <w:tcPr>
            <w:tcW w:w="64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2</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4</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66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2</w:t>
            </w:r>
          </w:p>
        </w:tc>
        <w:tc>
          <w:tcPr>
            <w:tcW w:w="5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16</w:t>
            </w:r>
          </w:p>
        </w:tc>
      </w:tr>
      <w:tr w:rsidR="00A36821" w:rsidRPr="00FC71B4" w:rsidTr="00961C29">
        <w:trPr>
          <w:trHeight w:val="300"/>
        </w:trPr>
        <w:tc>
          <w:tcPr>
            <w:tcW w:w="920" w:type="dxa"/>
            <w:tcBorders>
              <w:top w:val="nil"/>
              <w:left w:val="single" w:sz="8" w:space="0" w:color="FFFFFF"/>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8</w:t>
            </w:r>
          </w:p>
        </w:tc>
        <w:tc>
          <w:tcPr>
            <w:tcW w:w="580" w:type="dxa"/>
            <w:tcBorders>
              <w:top w:val="nil"/>
              <w:left w:val="single" w:sz="4" w:space="0" w:color="auto"/>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16</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64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2</w:t>
            </w:r>
          </w:p>
        </w:tc>
        <w:tc>
          <w:tcPr>
            <w:tcW w:w="66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4</w:t>
            </w:r>
          </w:p>
        </w:tc>
        <w:tc>
          <w:tcPr>
            <w:tcW w:w="5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16</w:t>
            </w:r>
          </w:p>
        </w:tc>
      </w:tr>
      <w:tr w:rsidR="00A36821" w:rsidRPr="00FC71B4" w:rsidTr="00961C29">
        <w:trPr>
          <w:trHeight w:val="300"/>
        </w:trPr>
        <w:tc>
          <w:tcPr>
            <w:tcW w:w="920" w:type="dxa"/>
            <w:tcBorders>
              <w:top w:val="nil"/>
              <w:left w:val="single" w:sz="8" w:space="0" w:color="FFFFFF"/>
              <w:bottom w:val="single" w:sz="8" w:space="0" w:color="FFFFFF"/>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9</w:t>
            </w:r>
          </w:p>
        </w:tc>
        <w:tc>
          <w:tcPr>
            <w:tcW w:w="580"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64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66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r>
      <w:tr w:rsidR="00FC71B4" w:rsidRPr="00FC71B4" w:rsidTr="00961C29">
        <w:trPr>
          <w:trHeight w:val="352"/>
        </w:trPr>
        <w:tc>
          <w:tcPr>
            <w:tcW w:w="920" w:type="dxa"/>
            <w:tcBorders>
              <w:top w:val="single" w:sz="8" w:space="0" w:color="FFFFFF"/>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961762">
            <w:pPr>
              <w:rPr>
                <w:sz w:val="20"/>
                <w:szCs w:val="20"/>
              </w:rPr>
            </w:pPr>
          </w:p>
        </w:tc>
        <w:tc>
          <w:tcPr>
            <w:tcW w:w="4700" w:type="dxa"/>
            <w:gridSpan w:val="8"/>
            <w:tcBorders>
              <w:top w:val="single" w:sz="4" w:space="0" w:color="auto"/>
              <w:left w:val="nil"/>
              <w:bottom w:val="nil"/>
              <w:right w:val="nil"/>
            </w:tcBorders>
            <w:shd w:val="clear" w:color="auto" w:fill="auto"/>
            <w:tcMar>
              <w:top w:w="15" w:type="dxa"/>
              <w:left w:w="15" w:type="dxa"/>
              <w:bottom w:w="0" w:type="dxa"/>
              <w:right w:w="15" w:type="dxa"/>
            </w:tcMar>
            <w:vAlign w:val="bottom"/>
          </w:tcPr>
          <w:p w:rsidR="00E814D9" w:rsidRPr="00FC71B4" w:rsidRDefault="00E814D9" w:rsidP="00BA1251">
            <w:pPr>
              <w:spacing w:line="240" w:lineRule="auto"/>
              <w:rPr>
                <w:sz w:val="24"/>
                <w:szCs w:val="24"/>
              </w:rPr>
            </w:pPr>
          </w:p>
        </w:tc>
        <w:tc>
          <w:tcPr>
            <w:tcW w:w="5300" w:type="dxa"/>
            <w:gridSpan w:val="9"/>
            <w:tcBorders>
              <w:top w:val="single" w:sz="4" w:space="0" w:color="auto"/>
              <w:left w:val="nil"/>
              <w:bottom w:val="nil"/>
              <w:right w:val="nil"/>
            </w:tcBorders>
            <w:shd w:val="clear" w:color="auto" w:fill="auto"/>
            <w:tcMar>
              <w:top w:w="15" w:type="dxa"/>
              <w:left w:w="15" w:type="dxa"/>
              <w:bottom w:w="0" w:type="dxa"/>
              <w:right w:w="15" w:type="dxa"/>
            </w:tcMar>
            <w:vAlign w:val="bottom"/>
          </w:tcPr>
          <w:p w:rsidR="00E814D9" w:rsidRPr="00FC71B4" w:rsidRDefault="00E814D9" w:rsidP="00BA1251">
            <w:pPr>
              <w:spacing w:line="240" w:lineRule="auto"/>
              <w:jc w:val="right"/>
              <w:rPr>
                <w:sz w:val="24"/>
                <w:szCs w:val="24"/>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tcPr>
          <w:p w:rsidR="00FC71B4" w:rsidRPr="00FC71B4" w:rsidRDefault="00FC71B4" w:rsidP="00961762">
            <w:pPr>
              <w:rPr>
                <w:sz w:val="20"/>
                <w:szCs w:val="20"/>
              </w:rPr>
            </w:pPr>
          </w:p>
        </w:tc>
      </w:tr>
    </w:tbl>
    <w:p w:rsidR="001D5C27" w:rsidRDefault="00BA1251" w:rsidP="001D5C27">
      <w:pPr>
        <w:rPr>
          <w:sz w:val="24"/>
          <w:szCs w:val="24"/>
        </w:rPr>
      </w:pPr>
      <w:proofErr w:type="gramStart"/>
      <w:r>
        <w:rPr>
          <w:sz w:val="24"/>
          <w:szCs w:val="24"/>
        </w:rPr>
        <w:t>Table 1.</w:t>
      </w:r>
      <w:proofErr w:type="gramEnd"/>
      <w:r w:rsidR="00FC71B4">
        <w:rPr>
          <w:sz w:val="24"/>
          <w:szCs w:val="24"/>
        </w:rPr>
        <w:t xml:space="preserve"> </w:t>
      </w:r>
      <w:r w:rsidR="00961C29">
        <w:rPr>
          <w:sz w:val="24"/>
          <w:szCs w:val="24"/>
        </w:rPr>
        <w:t>M</w:t>
      </w:r>
      <w:r w:rsidR="00FC71B4">
        <w:rPr>
          <w:sz w:val="24"/>
          <w:szCs w:val="24"/>
        </w:rPr>
        <w:t xml:space="preserve">ap of important variables showing degree of similarity in the rank of each variable by </w:t>
      </w:r>
      <w:r w:rsidR="00DE1BE2">
        <w:rPr>
          <w:sz w:val="24"/>
          <w:szCs w:val="24"/>
        </w:rPr>
        <w:t xml:space="preserve">species </w:t>
      </w:r>
      <w:r w:rsidR="00FC71B4">
        <w:rPr>
          <w:sz w:val="24"/>
          <w:szCs w:val="24"/>
        </w:rPr>
        <w:t xml:space="preserve">experts.  </w:t>
      </w:r>
      <w:r w:rsidR="008903D6">
        <w:rPr>
          <w:sz w:val="24"/>
          <w:szCs w:val="24"/>
        </w:rPr>
        <w:t>N</w:t>
      </w:r>
      <w:r w:rsidR="00FC71B4">
        <w:rPr>
          <w:sz w:val="24"/>
          <w:szCs w:val="24"/>
        </w:rPr>
        <w:t>ot all experts ranked each variable.  Where no rank was given to a variable</w:t>
      </w:r>
      <w:r w:rsidR="008903D6">
        <w:rPr>
          <w:sz w:val="24"/>
          <w:szCs w:val="24"/>
        </w:rPr>
        <w:t>,</w:t>
      </w:r>
      <w:r w:rsidR="00FC71B4">
        <w:rPr>
          <w:sz w:val="24"/>
          <w:szCs w:val="24"/>
        </w:rPr>
        <w:t xml:space="preserve"> we inferred a rank from discussions within the interview.  We left the rank </w:t>
      </w:r>
      <w:r w:rsidR="008903D6">
        <w:rPr>
          <w:sz w:val="24"/>
          <w:szCs w:val="24"/>
        </w:rPr>
        <w:t xml:space="preserve">column </w:t>
      </w:r>
      <w:r w:rsidR="00FC71B4">
        <w:rPr>
          <w:sz w:val="24"/>
          <w:szCs w:val="24"/>
        </w:rPr>
        <w:t>blank if the variable was not discussed in enough detail</w:t>
      </w:r>
      <w:r w:rsidR="008903D6">
        <w:rPr>
          <w:sz w:val="24"/>
          <w:szCs w:val="24"/>
        </w:rPr>
        <w:t xml:space="preserve"> by an expert</w:t>
      </w:r>
      <w:r w:rsidR="00FC71B4">
        <w:rPr>
          <w:sz w:val="24"/>
          <w:szCs w:val="24"/>
        </w:rPr>
        <w:t xml:space="preserve"> to infer a rank.</w:t>
      </w:r>
      <w:r w:rsidR="000B7454">
        <w:rPr>
          <w:sz w:val="24"/>
          <w:szCs w:val="24"/>
        </w:rPr>
        <w:t xml:space="preserve">  All variable ranks will be confirmed in future interviews.</w:t>
      </w:r>
      <w:r w:rsidR="00391057">
        <w:rPr>
          <w:sz w:val="24"/>
          <w:szCs w:val="24"/>
        </w:rPr>
        <w:t xml:space="preserve">  Low numbers </w:t>
      </w:r>
      <w:r w:rsidR="00DE1BE2">
        <w:rPr>
          <w:sz w:val="24"/>
          <w:szCs w:val="24"/>
        </w:rPr>
        <w:t>imply</w:t>
      </w:r>
      <w:r w:rsidR="00391057">
        <w:rPr>
          <w:sz w:val="24"/>
          <w:szCs w:val="24"/>
        </w:rPr>
        <w:t xml:space="preserve"> high importance whereas high number</w:t>
      </w:r>
      <w:r w:rsidR="00DE1BE2">
        <w:rPr>
          <w:sz w:val="24"/>
          <w:szCs w:val="24"/>
        </w:rPr>
        <w:t>s</w:t>
      </w:r>
      <w:r w:rsidR="00391057">
        <w:rPr>
          <w:sz w:val="24"/>
          <w:szCs w:val="24"/>
        </w:rPr>
        <w:t xml:space="preserve"> </w:t>
      </w:r>
      <w:r w:rsidR="00DE1BE2">
        <w:rPr>
          <w:sz w:val="24"/>
          <w:szCs w:val="24"/>
        </w:rPr>
        <w:t>imply</w:t>
      </w:r>
      <w:r w:rsidR="00391057">
        <w:rPr>
          <w:sz w:val="24"/>
          <w:szCs w:val="24"/>
        </w:rPr>
        <w:t xml:space="preserve"> low importance.</w:t>
      </w:r>
    </w:p>
    <w:p w:rsidR="00FC71B4" w:rsidRPr="00DF1E11" w:rsidRDefault="00FC71B4" w:rsidP="001D5C27">
      <w:pPr>
        <w:rPr>
          <w:sz w:val="24"/>
          <w:szCs w:val="24"/>
        </w:rPr>
      </w:pPr>
    </w:p>
    <w:p w:rsidR="00BA1251" w:rsidRDefault="00BA1251" w:rsidP="00265510">
      <w:pPr>
        <w:jc w:val="center"/>
        <w:rPr>
          <w:sz w:val="24"/>
          <w:szCs w:val="24"/>
        </w:rPr>
        <w:sectPr w:rsidR="00BA1251" w:rsidSect="00FC71B4">
          <w:pgSz w:w="15840" w:h="12240" w:orient="landscape"/>
          <w:pgMar w:top="1440" w:right="1440" w:bottom="1440" w:left="1440" w:header="720" w:footer="720" w:gutter="0"/>
          <w:cols w:space="720"/>
          <w:docGrid w:linePitch="360"/>
        </w:sectPr>
      </w:pPr>
    </w:p>
    <w:p w:rsidR="00265510" w:rsidRDefault="00BA1251" w:rsidP="00BA1251">
      <w:pPr>
        <w:rPr>
          <w:sz w:val="24"/>
          <w:szCs w:val="24"/>
        </w:rPr>
      </w:pPr>
      <w:proofErr w:type="gramStart"/>
      <w:r>
        <w:rPr>
          <w:sz w:val="24"/>
          <w:szCs w:val="24"/>
        </w:rPr>
        <w:lastRenderedPageBreak/>
        <w:t>Table 2.</w:t>
      </w:r>
      <w:proofErr w:type="gramEnd"/>
      <w:r>
        <w:rPr>
          <w:sz w:val="24"/>
          <w:szCs w:val="24"/>
        </w:rPr>
        <w:t xml:space="preserve">  Variables</w:t>
      </w:r>
      <w:r w:rsidR="00AA4845">
        <w:rPr>
          <w:sz w:val="24"/>
          <w:szCs w:val="24"/>
        </w:rPr>
        <w:t xml:space="preserve"> listed</w:t>
      </w:r>
      <w:r>
        <w:rPr>
          <w:sz w:val="24"/>
          <w:szCs w:val="24"/>
        </w:rPr>
        <w:t xml:space="preserve"> in order from most important to least </w:t>
      </w:r>
      <w:r w:rsidR="00DE1BE2">
        <w:rPr>
          <w:sz w:val="24"/>
          <w:szCs w:val="24"/>
        </w:rPr>
        <w:t xml:space="preserve">important </w:t>
      </w:r>
      <w:r>
        <w:rPr>
          <w:sz w:val="24"/>
          <w:szCs w:val="24"/>
        </w:rPr>
        <w:t>according to expert opinion</w:t>
      </w:r>
      <w:r w:rsidR="00AA4845">
        <w:rPr>
          <w:sz w:val="24"/>
          <w:szCs w:val="24"/>
        </w:rPr>
        <w:t xml:space="preserve">.  These values are subject to change after confirmation of variable ranks from </w:t>
      </w:r>
      <w:r w:rsidR="00DE1BE2">
        <w:rPr>
          <w:sz w:val="24"/>
          <w:szCs w:val="24"/>
        </w:rPr>
        <w:t xml:space="preserve">species </w:t>
      </w:r>
      <w:r w:rsidR="00AA4845">
        <w:rPr>
          <w:sz w:val="24"/>
          <w:szCs w:val="24"/>
        </w:rPr>
        <w:t>experts.</w:t>
      </w:r>
    </w:p>
    <w:tbl>
      <w:tblPr>
        <w:tblW w:w="5440" w:type="dxa"/>
        <w:tblInd w:w="93" w:type="dxa"/>
        <w:tblLook w:val="04A0" w:firstRow="1" w:lastRow="0" w:firstColumn="1" w:lastColumn="0" w:noHBand="0" w:noVBand="1"/>
      </w:tblPr>
      <w:tblGrid>
        <w:gridCol w:w="3540"/>
        <w:gridCol w:w="960"/>
        <w:gridCol w:w="1053"/>
      </w:tblGrid>
      <w:tr w:rsidR="00AA4845" w:rsidRPr="00AA4845" w:rsidTr="00AA4845">
        <w:trPr>
          <w:trHeight w:val="510"/>
        </w:trPr>
        <w:tc>
          <w:tcPr>
            <w:tcW w:w="3540" w:type="dxa"/>
            <w:tcBorders>
              <w:top w:val="single" w:sz="8" w:space="0" w:color="auto"/>
              <w:left w:val="single" w:sz="8" w:space="0" w:color="auto"/>
              <w:bottom w:val="nil"/>
              <w:right w:val="nil"/>
            </w:tcBorders>
            <w:shd w:val="clear" w:color="auto" w:fill="auto"/>
            <w:noWrap/>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Habitat Variable</w:t>
            </w:r>
          </w:p>
        </w:tc>
        <w:tc>
          <w:tcPr>
            <w:tcW w:w="960" w:type="dxa"/>
            <w:tcBorders>
              <w:top w:val="single" w:sz="8" w:space="0" w:color="auto"/>
              <w:left w:val="nil"/>
              <w:bottom w:val="nil"/>
              <w:right w:val="nil"/>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Rank</w:t>
            </w:r>
          </w:p>
        </w:tc>
        <w:tc>
          <w:tcPr>
            <w:tcW w:w="940" w:type="dxa"/>
            <w:tcBorders>
              <w:top w:val="single" w:sz="8" w:space="0" w:color="auto"/>
              <w:left w:val="nil"/>
              <w:bottom w:val="single" w:sz="4" w:space="0" w:color="auto"/>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Weight</w:t>
            </w:r>
            <w:r w:rsidRPr="00AA4845">
              <w:rPr>
                <w:rFonts w:ascii="Calibri" w:eastAsia="Times New Roman" w:hAnsi="Calibri" w:cs="Calibri"/>
                <w:color w:val="000000"/>
                <w:vertAlign w:val="superscript"/>
              </w:rPr>
              <w:t>-1</w:t>
            </w:r>
          </w:p>
        </w:tc>
      </w:tr>
      <w:tr w:rsidR="00AA4845" w:rsidRPr="00AA4845" w:rsidTr="00AA4845">
        <w:trPr>
          <w:trHeight w:val="360"/>
        </w:trPr>
        <w:tc>
          <w:tcPr>
            <w:tcW w:w="3540" w:type="dxa"/>
            <w:tcBorders>
              <w:top w:val="single" w:sz="4" w:space="0" w:color="auto"/>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Climate</w:t>
            </w:r>
          </w:p>
        </w:tc>
        <w:tc>
          <w:tcPr>
            <w:tcW w:w="960" w:type="dxa"/>
            <w:tcBorders>
              <w:top w:val="single" w:sz="4" w:space="0" w:color="auto"/>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w:t>
            </w:r>
          </w:p>
        </w:tc>
        <w:tc>
          <w:tcPr>
            <w:tcW w:w="940" w:type="dxa"/>
            <w:tcBorders>
              <w:top w:val="single" w:sz="4" w:space="0" w:color="auto"/>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2.166667</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Leguminous Shrubs</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2</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2.25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 xml:space="preserve">Thermal </w:t>
            </w:r>
            <w:proofErr w:type="spellStart"/>
            <w:r w:rsidRPr="00AA4845">
              <w:rPr>
                <w:rFonts w:ascii="Calibri" w:eastAsia="Times New Roman" w:hAnsi="Calibri" w:cs="Calibri"/>
                <w:color w:val="000000"/>
              </w:rPr>
              <w:t>Refugia</w:t>
            </w:r>
            <w:proofErr w:type="spellEnd"/>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3</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2.5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Winter Food</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2.75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Herbaceous Species Diversity</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5</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3</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Woodland /Grassland Edges</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6</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3.5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Vegetation Structural Diversity</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7</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3.5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Brush and Shrub Cover</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8</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3.666667</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Bare Ground</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9</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Grass Cover</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10</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Tree Cover</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11</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Avian Predators</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12</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4.25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Forb Cover</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13</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4.333333</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Mammalian Predators</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14</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Arthropod Diversity and Abundance</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15</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 xml:space="preserve">Invasive Plant </w:t>
            </w:r>
            <w:proofErr w:type="spellStart"/>
            <w:r w:rsidRPr="00AA4845">
              <w:rPr>
                <w:rFonts w:ascii="Calibri" w:eastAsia="Times New Roman" w:hAnsi="Calibri" w:cs="Calibri"/>
                <w:color w:val="000000"/>
              </w:rPr>
              <w:t>spp</w:t>
            </w:r>
            <w:proofErr w:type="spellEnd"/>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16</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6.5</w:t>
            </w:r>
          </w:p>
        </w:tc>
      </w:tr>
      <w:tr w:rsidR="00AA4845" w:rsidRPr="00AA4845" w:rsidTr="00AA4845">
        <w:trPr>
          <w:trHeight w:val="360"/>
        </w:trPr>
        <w:tc>
          <w:tcPr>
            <w:tcW w:w="3540" w:type="dxa"/>
            <w:tcBorders>
              <w:top w:val="nil"/>
              <w:left w:val="single" w:sz="4" w:space="0" w:color="auto"/>
              <w:bottom w:val="nil"/>
              <w:right w:val="nil"/>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Vegetation Height (herbaceous)</w:t>
            </w:r>
          </w:p>
        </w:tc>
        <w:tc>
          <w:tcPr>
            <w:tcW w:w="96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17</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9</w:t>
            </w:r>
          </w:p>
        </w:tc>
      </w:tr>
      <w:tr w:rsidR="00AA4845" w:rsidRPr="00AA4845" w:rsidTr="00AA4845">
        <w:trPr>
          <w:trHeight w:val="300"/>
        </w:trPr>
        <w:tc>
          <w:tcPr>
            <w:tcW w:w="3540" w:type="dxa"/>
            <w:tcBorders>
              <w:top w:val="nil"/>
              <w:left w:val="single" w:sz="4" w:space="0" w:color="auto"/>
              <w:bottom w:val="single" w:sz="4" w:space="0" w:color="auto"/>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Water</w:t>
            </w:r>
          </w:p>
        </w:tc>
        <w:tc>
          <w:tcPr>
            <w:tcW w:w="960" w:type="dxa"/>
            <w:tcBorders>
              <w:top w:val="nil"/>
              <w:left w:val="nil"/>
              <w:bottom w:val="single" w:sz="4" w:space="0" w:color="auto"/>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18</w:t>
            </w:r>
          </w:p>
        </w:tc>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10.75</w:t>
            </w:r>
          </w:p>
        </w:tc>
      </w:tr>
    </w:tbl>
    <w:p w:rsidR="00AA4845" w:rsidRDefault="00AA4845" w:rsidP="00BA1251">
      <w:pPr>
        <w:rPr>
          <w:sz w:val="24"/>
          <w:szCs w:val="24"/>
        </w:rPr>
      </w:pPr>
    </w:p>
    <w:p w:rsidR="004D0911" w:rsidRDefault="004D0911" w:rsidP="00BA1251">
      <w:pPr>
        <w:rPr>
          <w:sz w:val="24"/>
          <w:szCs w:val="24"/>
        </w:rPr>
        <w:sectPr w:rsidR="004D0911" w:rsidSect="00AA4845">
          <w:pgSz w:w="12240" w:h="15840"/>
          <w:pgMar w:top="1440" w:right="1440" w:bottom="1440" w:left="1440" w:header="720" w:footer="720" w:gutter="0"/>
          <w:cols w:space="720"/>
          <w:docGrid w:linePitch="360"/>
        </w:sectPr>
      </w:pPr>
    </w:p>
    <w:p w:rsidR="004D0911" w:rsidRDefault="004D0911" w:rsidP="00E61C92">
      <w:pPr>
        <w:ind w:left="288"/>
        <w:rPr>
          <w:b/>
          <w:sz w:val="24"/>
          <w:szCs w:val="24"/>
        </w:rPr>
      </w:pPr>
      <w:r w:rsidRPr="00E61C92">
        <w:rPr>
          <w:b/>
          <w:sz w:val="24"/>
          <w:szCs w:val="24"/>
        </w:rPr>
        <w:lastRenderedPageBreak/>
        <w:t>Appendix A</w:t>
      </w:r>
      <w:r w:rsidR="00E160F7">
        <w:rPr>
          <w:b/>
          <w:sz w:val="24"/>
          <w:szCs w:val="24"/>
        </w:rPr>
        <w:t>:</w:t>
      </w:r>
    </w:p>
    <w:p w:rsidR="00E160F7" w:rsidRPr="00E160F7" w:rsidRDefault="00E160F7" w:rsidP="00E61C92">
      <w:pPr>
        <w:ind w:left="288"/>
        <w:rPr>
          <w:sz w:val="24"/>
          <w:szCs w:val="24"/>
        </w:rPr>
      </w:pPr>
      <w:r>
        <w:rPr>
          <w:sz w:val="24"/>
          <w:szCs w:val="24"/>
        </w:rPr>
        <w:t>For all beta densities listed below</w:t>
      </w:r>
      <w:r w:rsidR="00DE1BE2">
        <w:rPr>
          <w:sz w:val="24"/>
          <w:szCs w:val="24"/>
        </w:rPr>
        <w:t>,</w:t>
      </w:r>
      <w:r>
        <w:rPr>
          <w:sz w:val="24"/>
          <w:szCs w:val="24"/>
        </w:rPr>
        <w:t xml:space="preserve"> the beta function (</w:t>
      </w:r>
      <w:proofErr w:type="gramStart"/>
      <w:r>
        <w:rPr>
          <w:sz w:val="24"/>
          <w:szCs w:val="24"/>
        </w:rPr>
        <w:t>B(</w:t>
      </w:r>
      <w:proofErr w:type="gramEnd"/>
      <w:r>
        <w:rPr>
          <w:rFonts w:cstheme="minorHAnsi"/>
          <w:sz w:val="24"/>
          <w:szCs w:val="24"/>
        </w:rPr>
        <w:t xml:space="preserve">α,β)) is defined as: </w:t>
      </w:r>
      <m:oMath>
        <m:r>
          <w:rPr>
            <w:rFonts w:ascii="Cambria Math" w:hAnsi="Cambria Math" w:cstheme="minorHAnsi"/>
            <w:sz w:val="24"/>
            <w:szCs w:val="24"/>
          </w:rPr>
          <m:t>B</m:t>
        </m:r>
        <m:d>
          <m:dPr>
            <m:ctrlPr>
              <w:rPr>
                <w:rFonts w:ascii="Cambria Math" w:hAnsi="Cambria Math" w:cstheme="minorHAnsi"/>
                <w:i/>
                <w:sz w:val="24"/>
                <w:szCs w:val="24"/>
              </w:rPr>
            </m:ctrlPr>
          </m:dPr>
          <m:e>
            <m:r>
              <w:rPr>
                <w:rFonts w:ascii="Cambria Math" w:hAnsi="Cambria Math" w:cstheme="minorHAnsi"/>
                <w:sz w:val="24"/>
                <w:szCs w:val="24"/>
              </w:rPr>
              <m:t>α,β</m:t>
            </m:r>
          </m:e>
        </m:d>
        <m:r>
          <w:rPr>
            <w:rFonts w:ascii="Cambria Math" w:hAnsi="Cambria Math" w:cstheme="minorHAnsi"/>
            <w:sz w:val="24"/>
            <w:szCs w:val="24"/>
          </w:rPr>
          <m:t>=</m:t>
        </m:r>
        <m:nary>
          <m:naryPr>
            <m:limLoc m:val="subSup"/>
            <m:ctrlPr>
              <w:rPr>
                <w:rFonts w:ascii="Cambria Math" w:hAnsi="Cambria Math" w:cstheme="minorHAnsi"/>
                <w:i/>
                <w:sz w:val="24"/>
                <w:szCs w:val="24"/>
              </w:rPr>
            </m:ctrlPr>
          </m:naryPr>
          <m:sub>
            <m:r>
              <w:rPr>
                <w:rFonts w:ascii="Cambria Math" w:hAnsi="Cambria Math" w:cstheme="minorHAnsi"/>
                <w:sz w:val="24"/>
                <w:szCs w:val="24"/>
              </w:rPr>
              <m:t>0</m:t>
            </m:r>
          </m:sub>
          <m:sup>
            <m:r>
              <w:rPr>
                <w:rFonts w:ascii="Cambria Math" w:hAnsi="Cambria Math" w:cstheme="minorHAnsi"/>
                <w:sz w:val="24"/>
                <w:szCs w:val="24"/>
              </w:rPr>
              <m:t>1</m:t>
            </m:r>
          </m:sup>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α-1</m:t>
                </m:r>
              </m:sup>
            </m:sSup>
            <m:sSup>
              <m:sSupPr>
                <m:ctrlPr>
                  <w:rPr>
                    <w:rFonts w:ascii="Cambria Math" w:hAnsi="Cambria Math" w:cstheme="minorHAnsi"/>
                    <w:i/>
                    <w:sz w:val="24"/>
                    <w:szCs w:val="24"/>
                  </w:rPr>
                </m:ctrlPr>
              </m:sSupPr>
              <m:e>
                <m:r>
                  <w:rPr>
                    <w:rFonts w:ascii="Cambria Math" w:hAnsi="Cambria Math" w:cstheme="minorHAnsi"/>
                    <w:sz w:val="24"/>
                    <w:szCs w:val="24"/>
                  </w:rPr>
                  <m:t>(1-x)</m:t>
                </m:r>
              </m:e>
              <m:sup>
                <m:r>
                  <w:rPr>
                    <w:rFonts w:ascii="Cambria Math" w:hAnsi="Cambria Math" w:cstheme="minorHAnsi"/>
                    <w:sz w:val="24"/>
                    <w:szCs w:val="24"/>
                  </w:rPr>
                  <m:t>β-1</m:t>
                </m:r>
              </m:sup>
            </m:sSup>
            <m:r>
              <w:rPr>
                <w:rFonts w:ascii="Cambria Math" w:hAnsi="Cambria Math" w:cstheme="minorHAnsi"/>
                <w:sz w:val="24"/>
                <w:szCs w:val="24"/>
              </w:rPr>
              <m:t>dx</m:t>
            </m:r>
          </m:e>
        </m:nary>
      </m:oMath>
    </w:p>
    <w:p w:rsidR="001D3F8B" w:rsidRPr="00E61C92" w:rsidRDefault="001D3F8B" w:rsidP="003969D5">
      <w:pPr>
        <w:ind w:left="288"/>
        <w:rPr>
          <w:sz w:val="24"/>
          <w:szCs w:val="24"/>
          <w:u w:val="single"/>
        </w:rPr>
      </w:pPr>
      <w:r w:rsidRPr="00E61C92">
        <w:rPr>
          <w:sz w:val="24"/>
          <w:szCs w:val="24"/>
          <w:u w:val="single"/>
        </w:rPr>
        <w:t>Woody Cover (Brush and Shrub)</w:t>
      </w:r>
    </w:p>
    <w:p w:rsidR="004D0911" w:rsidRDefault="00671AFD" w:rsidP="003969D5">
      <w:pPr>
        <w:jc w:val="center"/>
        <w:rPr>
          <w:sz w:val="24"/>
          <w:szCs w:val="24"/>
        </w:rPr>
      </w:pPr>
      <w:r w:rsidRPr="003969D5">
        <w:rPr>
          <w:noProof/>
          <w:sz w:val="24"/>
          <w:szCs w:val="24"/>
        </w:rPr>
        <mc:AlternateContent>
          <mc:Choice Requires="wps">
            <w:drawing>
              <wp:anchor distT="0" distB="0" distL="114300" distR="114300" simplePos="0" relativeHeight="251661312" behindDoc="0" locked="0" layoutInCell="1" allowOverlap="1" wp14:anchorId="70451B53" wp14:editId="26363684">
                <wp:simplePos x="0" y="0"/>
                <wp:positionH relativeFrom="column">
                  <wp:posOffset>4686300</wp:posOffset>
                </wp:positionH>
                <wp:positionV relativeFrom="paragraph">
                  <wp:posOffset>2013585</wp:posOffset>
                </wp:positionV>
                <wp:extent cx="1781175" cy="423545"/>
                <wp:effectExtent l="0" t="0" r="952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423545"/>
                        </a:xfrm>
                        <a:prstGeom prst="rect">
                          <a:avLst/>
                        </a:prstGeom>
                        <a:solidFill>
                          <a:srgbClr val="FFFFFF"/>
                        </a:solidFill>
                        <a:ln w="9525">
                          <a:noFill/>
                          <a:miter lim="800000"/>
                          <a:headEnd/>
                          <a:tailEnd/>
                        </a:ln>
                      </wps:spPr>
                      <wps:txbx>
                        <w:txbxContent>
                          <w:p w:rsidR="009E6C0D" w:rsidRDefault="009E6C0D" w:rsidP="003969D5">
                            <m:oMathPara>
                              <m:oMath>
                                <m:f>
                                  <m:fPr>
                                    <m:ctrlPr>
                                      <w:rPr>
                                        <w:rFonts w:ascii="Cambria Math" w:hAnsi="Cambria Math"/>
                                        <w:i/>
                                        <w:iCs/>
                                      </w:rPr>
                                    </m:ctrlPr>
                                  </m:fPr>
                                  <m:num>
                                    <m:r>
                                      <w:rPr>
                                        <w:rFonts w:ascii="Cambria Math" w:hAnsi="Cambria Math"/>
                                      </w:rPr>
                                      <m:t>1</m:t>
                                    </m:r>
                                  </m:num>
                                  <m:den>
                                    <m:r>
                                      <w:rPr>
                                        <w:rFonts w:ascii="Cambria Math" w:hAnsi="Cambria Math"/>
                                      </w:rPr>
                                      <m:t>B</m:t>
                                    </m:r>
                                    <m:d>
                                      <m:dPr>
                                        <m:ctrlPr>
                                          <w:rPr>
                                            <w:rFonts w:ascii="Cambria Math" w:hAnsi="Cambria Math"/>
                                            <w:i/>
                                            <w:iCs/>
                                          </w:rPr>
                                        </m:ctrlPr>
                                      </m:dPr>
                                      <m:e>
                                        <m:r>
                                          <w:rPr>
                                            <w:rFonts w:ascii="Cambria Math" w:hAnsi="Cambria Math"/>
                                          </w:rPr>
                                          <m:t>1.2,3.16</m:t>
                                        </m:r>
                                      </m:e>
                                    </m:d>
                                  </m:den>
                                </m:f>
                                <m:sSup>
                                  <m:sSupPr>
                                    <m:ctrlPr>
                                      <w:rPr>
                                        <w:rFonts w:ascii="Cambria Math" w:hAnsi="Cambria Math"/>
                                        <w:i/>
                                        <w:iCs/>
                                      </w:rPr>
                                    </m:ctrlPr>
                                  </m:sSupPr>
                                  <m:e>
                                    <m:r>
                                      <w:rPr>
                                        <w:rFonts w:ascii="Cambria Math" w:hAnsi="Cambria Math"/>
                                      </w:rPr>
                                      <m:t>x</m:t>
                                    </m:r>
                                  </m:e>
                                  <m:sup>
                                    <m:r>
                                      <w:rPr>
                                        <w:rFonts w:ascii="Cambria Math" w:hAnsi="Cambria Math"/>
                                      </w:rPr>
                                      <m:t>0.2</m:t>
                                    </m:r>
                                  </m:sup>
                                </m:sSup>
                                <m:sSup>
                                  <m:sSupPr>
                                    <m:ctrlPr>
                                      <w:rPr>
                                        <w:rFonts w:ascii="Cambria Math" w:hAnsi="Cambria Math"/>
                                        <w:i/>
                                        <w:iCs/>
                                      </w:rPr>
                                    </m:ctrlPr>
                                  </m:sSupPr>
                                  <m:e>
                                    <m:d>
                                      <m:dPr>
                                        <m:ctrlPr>
                                          <w:rPr>
                                            <w:rFonts w:ascii="Cambria Math" w:hAnsi="Cambria Math"/>
                                            <w:i/>
                                            <w:iCs/>
                                          </w:rPr>
                                        </m:ctrlPr>
                                      </m:dPr>
                                      <m:e>
                                        <m:r>
                                          <w:rPr>
                                            <w:rFonts w:ascii="Cambria Math" w:hAnsi="Cambria Math"/>
                                          </w:rPr>
                                          <m:t>1-x</m:t>
                                        </m:r>
                                      </m:e>
                                    </m:d>
                                  </m:e>
                                  <m:sup>
                                    <m:r>
                                      <w:rPr>
                                        <w:rFonts w:ascii="Cambria Math" w:hAnsi="Cambria Math"/>
                                      </w:rPr>
                                      <m:t>2.16</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69pt;margin-top:158.55pt;width:140.25pt;height:3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" stroked="f">
                <v:textbox>
                  <w:txbxContent>
                    <w:p w:rsidR="00BA4611" w:rsidRDefault="00BA4611" w:rsidP="003969D5">
                      <m:oMathPara>
                        <m:oMath>
                          <m:f>
                            <m:fPr>
                              <m:ctrlPr>
                                <w:rPr>
                                  <w:rFonts w:ascii="Cambria Math" w:hAnsi="Cambria Math"/>
                                  <w:i/>
                                  <w:iCs/>
                                </w:rPr>
                              </m:ctrlPr>
                            </m:fPr>
                            <m:num>
                              <m:r>
                                <w:rPr>
                                  <w:rFonts w:ascii="Cambria Math" w:hAnsi="Cambria Math"/>
                                </w:rPr>
                                <m:t>1</m:t>
                              </m:r>
                            </m:num>
                            <m:den>
                              <m:r>
                                <w:rPr>
                                  <w:rFonts w:ascii="Cambria Math" w:hAnsi="Cambria Math"/>
                                </w:rPr>
                                <m:t>B</m:t>
                              </m:r>
                              <m:d>
                                <m:dPr>
                                  <m:ctrlPr>
                                    <w:rPr>
                                      <w:rFonts w:ascii="Cambria Math" w:hAnsi="Cambria Math"/>
                                      <w:i/>
                                      <w:iCs/>
                                    </w:rPr>
                                  </m:ctrlPr>
                                </m:dPr>
                                <m:e>
                                  <m:r>
                                    <w:rPr>
                                      <w:rFonts w:ascii="Cambria Math" w:hAnsi="Cambria Math"/>
                                    </w:rPr>
                                    <m:t>1.</m:t>
                                  </m:r>
                                  <m:r>
                                    <w:rPr>
                                      <w:rFonts w:ascii="Cambria Math" w:hAnsi="Cambria Math"/>
                                    </w:rPr>
                                    <m:t>2,</m:t>
                                  </m:r>
                                  <m:r>
                                    <w:rPr>
                                      <w:rFonts w:ascii="Cambria Math" w:hAnsi="Cambria Math"/>
                                    </w:rPr>
                                    <m:t>3.16</m:t>
                                  </m:r>
                                </m:e>
                              </m:d>
                            </m:den>
                          </m:f>
                          <m:sSup>
                            <m:sSupPr>
                              <m:ctrlPr>
                                <w:rPr>
                                  <w:rFonts w:ascii="Cambria Math" w:hAnsi="Cambria Math"/>
                                  <w:i/>
                                  <w:iCs/>
                                </w:rPr>
                              </m:ctrlPr>
                            </m:sSupPr>
                            <m:e>
                              <m:r>
                                <w:rPr>
                                  <w:rFonts w:ascii="Cambria Math" w:hAnsi="Cambria Math"/>
                                </w:rPr>
                                <m:t>x</m:t>
                              </m:r>
                            </m:e>
                            <m:sup>
                              <m:r>
                                <w:rPr>
                                  <w:rFonts w:ascii="Cambria Math" w:hAnsi="Cambria Math"/>
                                </w:rPr>
                                <m:t>0.2</m:t>
                              </m:r>
                            </m:sup>
                          </m:sSup>
                          <m:sSup>
                            <m:sSupPr>
                              <m:ctrlPr>
                                <w:rPr>
                                  <w:rFonts w:ascii="Cambria Math" w:hAnsi="Cambria Math"/>
                                  <w:i/>
                                  <w:iCs/>
                                </w:rPr>
                              </m:ctrlPr>
                            </m:sSupPr>
                            <m:e>
                              <m:d>
                                <m:dPr>
                                  <m:ctrlPr>
                                    <w:rPr>
                                      <w:rFonts w:ascii="Cambria Math" w:hAnsi="Cambria Math"/>
                                      <w:i/>
                                      <w:iCs/>
                                    </w:rPr>
                                  </m:ctrlPr>
                                </m:dPr>
                                <m:e>
                                  <m:r>
                                    <w:rPr>
                                      <w:rFonts w:ascii="Cambria Math" w:hAnsi="Cambria Math"/>
                                    </w:rPr>
                                    <m:t>1-x</m:t>
                                  </m:r>
                                </m:e>
                              </m:d>
                            </m:e>
                            <m:sup>
                              <m:r>
                                <w:rPr>
                                  <w:rFonts w:ascii="Cambria Math" w:hAnsi="Cambria Math"/>
                                </w:rPr>
                                <m:t>2.16</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63360" behindDoc="0" locked="0" layoutInCell="1" allowOverlap="1" wp14:anchorId="65C99B6F" wp14:editId="025CE910">
                <wp:simplePos x="0" y="0"/>
                <wp:positionH relativeFrom="column">
                  <wp:posOffset>2619375</wp:posOffset>
                </wp:positionH>
                <wp:positionV relativeFrom="paragraph">
                  <wp:posOffset>2013585</wp:posOffset>
                </wp:positionV>
                <wp:extent cx="1695450" cy="433070"/>
                <wp:effectExtent l="0" t="0" r="0" b="508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9E6C0D" w:rsidRDefault="009E6C0D" w:rsidP="003969D5">
                            <m:oMathPara>
                              <m:oMath>
                                <m:f>
                                  <m:fPr>
                                    <m:ctrlPr>
                                      <w:rPr>
                                        <w:rFonts w:ascii="Cambria Math" w:hAnsi="Cambria Math"/>
                                        <w:i/>
                                        <w:iCs/>
                                      </w:rPr>
                                    </m:ctrlPr>
                                  </m:fPr>
                                  <m:num>
                                    <m:r>
                                      <w:rPr>
                                        <w:rFonts w:ascii="Cambria Math" w:hAnsi="Cambria Math"/>
                                      </w:rPr>
                                      <m:t>1</m:t>
                                    </m:r>
                                  </m:num>
                                  <m:den>
                                    <m:r>
                                      <w:rPr>
                                        <w:rFonts w:ascii="Cambria Math" w:hAnsi="Cambria Math"/>
                                      </w:rPr>
                                      <m:t>B(2,5.27)</m:t>
                                    </m:r>
                                  </m:den>
                                </m:f>
                                <m:r>
                                  <w:rPr>
                                    <w:rFonts w:ascii="Cambria Math" w:hAnsi="Cambria Math"/>
                                  </w:rPr>
                                  <m:t>x</m:t>
                                </m:r>
                                <m:sSup>
                                  <m:sSupPr>
                                    <m:ctrlPr>
                                      <w:rPr>
                                        <w:rFonts w:ascii="Cambria Math" w:hAnsi="Cambria Math"/>
                                        <w:i/>
                                        <w:iCs/>
                                      </w:rPr>
                                    </m:ctrlPr>
                                  </m:sSupPr>
                                  <m:e>
                                    <m:r>
                                      <w:rPr>
                                        <w:rFonts w:ascii="Cambria Math" w:hAnsi="Cambria Math"/>
                                      </w:rPr>
                                      <m:t>(1-x)</m:t>
                                    </m:r>
                                  </m:e>
                                  <m:sup>
                                    <m:r>
                                      <w:rPr>
                                        <w:rFonts w:ascii="Cambria Math" w:hAnsi="Cambria Math"/>
                                      </w:rPr>
                                      <m:t>4.27</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06.25pt;margin-top:158.55pt;width:133.5pt;height:34.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" stroked="f">
                <v:textbox>
                  <w:txbxContent>
                    <w:p w:rsidR="00BA4611" w:rsidRDefault="00BA4611" w:rsidP="003969D5">
                      <m:oMathPara>
                        <m:oMath>
                          <m:f>
                            <m:fPr>
                              <m:ctrlPr>
                                <w:rPr>
                                  <w:rFonts w:ascii="Cambria Math" w:hAnsi="Cambria Math"/>
                                  <w:i/>
                                  <w:iCs/>
                                </w:rPr>
                              </m:ctrlPr>
                            </m:fPr>
                            <m:num>
                              <m:r>
                                <w:rPr>
                                  <w:rFonts w:ascii="Cambria Math" w:hAnsi="Cambria Math"/>
                                </w:rPr>
                                <m:t>1</m:t>
                              </m:r>
                            </m:num>
                            <m:den>
                              <m:r>
                                <w:rPr>
                                  <w:rFonts w:ascii="Cambria Math" w:hAnsi="Cambria Math"/>
                                </w:rPr>
                                <m:t>B(2,5.27)</m:t>
                              </m:r>
                            </m:den>
                          </m:f>
                          <m:r>
                            <w:rPr>
                              <w:rFonts w:ascii="Cambria Math" w:hAnsi="Cambria Math"/>
                            </w:rPr>
                            <m:t>x</m:t>
                          </m:r>
                          <m:sSup>
                            <m:sSupPr>
                              <m:ctrlPr>
                                <w:rPr>
                                  <w:rFonts w:ascii="Cambria Math" w:hAnsi="Cambria Math"/>
                                  <w:i/>
                                  <w:iCs/>
                                </w:rPr>
                              </m:ctrlPr>
                            </m:sSupPr>
                            <m:e>
                              <m:r>
                                <w:rPr>
                                  <w:rFonts w:ascii="Cambria Math" w:hAnsi="Cambria Math"/>
                                </w:rPr>
                                <m:t>(1-x)</m:t>
                              </m:r>
                            </m:e>
                            <m:sup>
                              <m:r>
                                <w:rPr>
                                  <w:rFonts w:ascii="Cambria Math" w:hAnsi="Cambria Math"/>
                                </w:rPr>
                                <m:t>4.27</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59264" behindDoc="0" locked="0" layoutInCell="1" allowOverlap="1" wp14:anchorId="4165C854" wp14:editId="78C31D39">
                <wp:simplePos x="0" y="0"/>
                <wp:positionH relativeFrom="column">
                  <wp:posOffset>571500</wp:posOffset>
                </wp:positionH>
                <wp:positionV relativeFrom="paragraph">
                  <wp:posOffset>2013585</wp:posOffset>
                </wp:positionV>
                <wp:extent cx="1695450" cy="433070"/>
                <wp:effectExtent l="0" t="0" r="0" b="50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9E6C0D" w:rsidRDefault="009E6C0D">
                            <m:oMathPara>
                              <m:oMath>
                                <m:f>
                                  <m:fPr>
                                    <m:ctrlPr>
                                      <w:rPr>
                                        <w:rFonts w:ascii="Cambria Math" w:hAnsi="Cambria Math"/>
                                        <w:i/>
                                        <w:iCs/>
                                      </w:rPr>
                                    </m:ctrlPr>
                                  </m:fPr>
                                  <m:num>
                                    <m:r>
                                      <w:rPr>
                                        <w:rFonts w:ascii="Cambria Math" w:hAnsi="Cambria Math"/>
                                      </w:rPr>
                                      <m:t>1</m:t>
                                    </m:r>
                                  </m:num>
                                  <m:den>
                                    <m:r>
                                      <w:rPr>
                                        <w:rFonts w:ascii="Cambria Math" w:hAnsi="Cambria Math"/>
                                      </w:rPr>
                                      <m:t>B(5,13.12)</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12.1</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5pt;margin-top:158.55pt;width:133.5pt;height:3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" stroked="f">
                <v:textbox>
                  <w:txbxContent>
                    <w:p w:rsidR="00BA4611" w:rsidRDefault="00BA4611">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13.12</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12.1</m:t>
                              </m:r>
                            </m:sup>
                          </m:sSup>
                        </m:oMath>
                      </m:oMathPara>
                    </w:p>
                  </w:txbxContent>
                </v:textbox>
              </v:shape>
            </w:pict>
          </mc:Fallback>
        </mc:AlternateContent>
      </w:r>
      <w:r w:rsidR="001D3F8B">
        <w:rPr>
          <w:noProof/>
          <w:sz w:val="24"/>
          <w:szCs w:val="24"/>
        </w:rPr>
        <w:drawing>
          <wp:inline distT="0" distB="0" distL="0" distR="0" wp14:anchorId="79704528" wp14:editId="6319F5BB">
            <wp:extent cx="2057400" cy="2057400"/>
            <wp:effectExtent l="0" t="0" r="0" b="0"/>
            <wp:docPr id="1" name="Picture 1" descr="C:\Documents and Settings\cnadeau\My Documents\Work\Masked Bobwhite\Graphs\Woody Veg\Guthery 2001 woody cover-#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cnadeau\My Documents\Work\Masked Bobwhite\Graphs\Woody Veg\Guthery 2001 woody cover-#1.em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3969D5">
        <w:rPr>
          <w:noProof/>
          <w:sz w:val="24"/>
          <w:szCs w:val="24"/>
        </w:rPr>
        <w:drawing>
          <wp:inline distT="0" distB="0" distL="0" distR="0" wp14:anchorId="75F4FDD8" wp14:editId="52BB2B6C">
            <wp:extent cx="2057400" cy="2057400"/>
            <wp:effectExtent l="0" t="0" r="0" b="0"/>
            <wp:docPr id="2" name="Picture 2" descr="C:\Documents and Settings\cnadeau\My Documents\Work\Masked Bobwhite\Graphs\Woody Veg\Guthery 2001 woody cover- fatter curv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cnadeau\My Documents\Work\Masked Bobwhite\Graphs\Woody Veg\Guthery 2001 woody cover- fatter curve-#2.em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3969D5">
        <w:rPr>
          <w:noProof/>
          <w:sz w:val="24"/>
          <w:szCs w:val="24"/>
        </w:rPr>
        <w:drawing>
          <wp:inline distT="0" distB="0" distL="0" distR="0" wp14:anchorId="717DB3E9" wp14:editId="7E6BDE23">
            <wp:extent cx="2057400" cy="2057400"/>
            <wp:effectExtent l="0" t="0" r="0" b="0"/>
            <wp:docPr id="3" name="Picture 3" descr="C:\Documents and Settings\cnadeau\My Documents\Work\Masked Bobwhite\Graphs\Woody Veg\Guthery 2001 woody cover- biased towards 0 with fat tail-#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cnadeau\My Documents\Work\Masked Bobwhite\Graphs\Woody Veg\Guthery 2001 woody cover- biased towards 0 with fat tail-#3.e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671AFD" w:rsidRDefault="00671AFD" w:rsidP="003969D5">
      <w:pPr>
        <w:jc w:val="center"/>
        <w:rPr>
          <w:sz w:val="24"/>
          <w:szCs w:val="24"/>
        </w:rPr>
      </w:pPr>
    </w:p>
    <w:p w:rsidR="003969D5" w:rsidRDefault="00671AFD" w:rsidP="003969D5">
      <w:pPr>
        <w:jc w:val="center"/>
        <w:rPr>
          <w:sz w:val="24"/>
          <w:szCs w:val="24"/>
        </w:rPr>
      </w:pPr>
      <w:r w:rsidRPr="003969D5">
        <w:rPr>
          <w:noProof/>
          <w:sz w:val="24"/>
          <w:szCs w:val="24"/>
        </w:rPr>
        <mc:AlternateContent>
          <mc:Choice Requires="wps">
            <w:drawing>
              <wp:anchor distT="0" distB="0" distL="114300" distR="114300" simplePos="0" relativeHeight="251669504" behindDoc="0" locked="0" layoutInCell="1" allowOverlap="1" wp14:anchorId="5D5C9743" wp14:editId="4423CC4B">
                <wp:simplePos x="0" y="0"/>
                <wp:positionH relativeFrom="column">
                  <wp:posOffset>4686300</wp:posOffset>
                </wp:positionH>
                <wp:positionV relativeFrom="paragraph">
                  <wp:posOffset>2012950</wp:posOffset>
                </wp:positionV>
                <wp:extent cx="1695450" cy="433070"/>
                <wp:effectExtent l="0" t="0" r="0" b="508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9E6C0D" w:rsidRDefault="009E6C0D" w:rsidP="00671AFD">
                            <m:oMathPara>
                              <m:oMath>
                                <m:f>
                                  <m:fPr>
                                    <m:ctrlPr>
                                      <w:rPr>
                                        <w:rFonts w:ascii="Cambria Math" w:hAnsi="Cambria Math"/>
                                        <w:i/>
                                        <w:iCs/>
                                      </w:rPr>
                                    </m:ctrlPr>
                                  </m:fPr>
                                  <m:num>
                                    <m:r>
                                      <w:rPr>
                                        <w:rFonts w:ascii="Cambria Math" w:hAnsi="Cambria Math"/>
                                      </w:rPr>
                                      <m:t>1</m:t>
                                    </m:r>
                                  </m:num>
                                  <m:den>
                                    <m:r>
                                      <w:rPr>
                                        <w:rFonts w:ascii="Cambria Math" w:hAnsi="Cambria Math"/>
                                      </w:rPr>
                                      <m:t>B(2,14.67)</m:t>
                                    </m:r>
                                  </m:den>
                                </m:f>
                                <m:sSup>
                                  <m:sSupPr>
                                    <m:ctrlPr>
                                      <w:rPr>
                                        <w:rFonts w:ascii="Cambria Math" w:hAnsi="Cambria Math"/>
                                        <w:i/>
                                        <w:iCs/>
                                      </w:rPr>
                                    </m:ctrlPr>
                                  </m:sSupPr>
                                  <m:e>
                                    <m:r>
                                      <w:rPr>
                                        <w:rFonts w:ascii="Cambria Math" w:hAnsi="Cambria Math"/>
                                      </w:rPr>
                                      <m:t>x(1-x)</m:t>
                                    </m:r>
                                  </m:e>
                                  <m:sup>
                                    <m:r>
                                      <w:rPr>
                                        <w:rFonts w:ascii="Cambria Math" w:hAnsi="Cambria Math"/>
                                      </w:rPr>
                                      <m:t>13.7</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69pt;margin-top:158.5pt;width:133.5pt;height:34.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" stroked="f">
                <v:textbox>
                  <w:txbxContent>
                    <w:p w:rsidR="00BA4611" w:rsidRDefault="00BA4611" w:rsidP="00671AFD">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2</m:t>
                              </m:r>
                              <m:r>
                                <w:rPr>
                                  <w:rFonts w:ascii="Cambria Math" w:hAnsi="Cambria Math"/>
                                </w:rPr>
                                <m:t>,</m:t>
                              </m:r>
                              <m:r>
                                <w:rPr>
                                  <w:rFonts w:ascii="Cambria Math" w:hAnsi="Cambria Math"/>
                                </w:rPr>
                                <m:t>14.67</m:t>
                              </m:r>
                              <m:r>
                                <w:rPr>
                                  <w:rFonts w:ascii="Cambria Math" w:hAnsi="Cambria Math"/>
                                </w:rPr>
                                <m:t>)</m:t>
                              </m:r>
                            </m:den>
                          </m:f>
                          <m:sSup>
                            <m:sSupPr>
                              <m:ctrlPr>
                                <w:rPr>
                                  <w:rFonts w:ascii="Cambria Math" w:hAnsi="Cambria Math"/>
                                  <w:i/>
                                  <w:iCs/>
                                </w:rPr>
                              </m:ctrlPr>
                            </m:sSupPr>
                            <m:e>
                              <m:r>
                                <w:rPr>
                                  <w:rFonts w:ascii="Cambria Math" w:hAnsi="Cambria Math"/>
                                </w:rPr>
                                <m:t>x</m:t>
                              </m:r>
                              <m:r>
                                <w:rPr>
                                  <w:rFonts w:ascii="Cambria Math" w:hAnsi="Cambria Math"/>
                                </w:rPr>
                                <m:t>(1-x)</m:t>
                              </m:r>
                            </m:e>
                            <m:sup>
                              <m:r>
                                <w:rPr>
                                  <w:rFonts w:ascii="Cambria Math" w:hAnsi="Cambria Math"/>
                                </w:rPr>
                                <m:t>13.7</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67456" behindDoc="0" locked="0" layoutInCell="1" allowOverlap="1" wp14:anchorId="2C6122C1" wp14:editId="257F00DC">
                <wp:simplePos x="0" y="0"/>
                <wp:positionH relativeFrom="column">
                  <wp:posOffset>2619375</wp:posOffset>
                </wp:positionH>
                <wp:positionV relativeFrom="paragraph">
                  <wp:posOffset>2003425</wp:posOffset>
                </wp:positionV>
                <wp:extent cx="1695450" cy="433070"/>
                <wp:effectExtent l="0" t="0" r="0" b="508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9E6C0D" w:rsidRDefault="009E6C0D" w:rsidP="00671AFD">
                            <m:oMathPara>
                              <m:oMath>
                                <m:f>
                                  <m:fPr>
                                    <m:ctrlPr>
                                      <w:rPr>
                                        <w:rFonts w:ascii="Cambria Math" w:hAnsi="Cambria Math"/>
                                        <w:i/>
                                        <w:iCs/>
                                      </w:rPr>
                                    </m:ctrlPr>
                                  </m:fPr>
                                  <m:num>
                                    <m:r>
                                      <w:rPr>
                                        <w:rFonts w:ascii="Cambria Math" w:hAnsi="Cambria Math"/>
                                      </w:rPr>
                                      <m:t>1</m:t>
                                    </m:r>
                                  </m:num>
                                  <m:den>
                                    <m:r>
                                      <w:rPr>
                                        <w:rFonts w:ascii="Cambria Math" w:hAnsi="Cambria Math"/>
                                      </w:rPr>
                                      <m:t>B(5,36.66)</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35.7</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06.25pt;margin-top:157.75pt;width:133.5pt;height:34.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" stroked="f">
                <v:textbox>
                  <w:txbxContent>
                    <w:p w:rsidR="00BA4611" w:rsidRDefault="00BA4611" w:rsidP="00671AFD">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36.66</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35.7</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65408" behindDoc="0" locked="0" layoutInCell="1" allowOverlap="1" wp14:anchorId="1450BAFC" wp14:editId="78221ED3">
                <wp:simplePos x="0" y="0"/>
                <wp:positionH relativeFrom="column">
                  <wp:posOffset>571500</wp:posOffset>
                </wp:positionH>
                <wp:positionV relativeFrom="paragraph">
                  <wp:posOffset>2003425</wp:posOffset>
                </wp:positionV>
                <wp:extent cx="1695450" cy="433070"/>
                <wp:effectExtent l="0" t="0" r="0" b="508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9E6C0D" w:rsidRDefault="009E6C0D" w:rsidP="00671AFD">
                            <m:oMathPara>
                              <m:oMath>
                                <m:f>
                                  <m:fPr>
                                    <m:ctrlPr>
                                      <w:rPr>
                                        <w:rFonts w:ascii="Cambria Math" w:hAnsi="Cambria Math"/>
                                        <w:i/>
                                        <w:iCs/>
                                      </w:rPr>
                                    </m:ctrlPr>
                                  </m:fPr>
                                  <m:num>
                                    <m:r>
                                      <w:rPr>
                                        <w:rFonts w:ascii="Cambria Math" w:hAnsi="Cambria Math"/>
                                      </w:rPr>
                                      <m:t>1</m:t>
                                    </m:r>
                                  </m:num>
                                  <m:den>
                                    <m:r>
                                      <w:rPr>
                                        <w:rFonts w:ascii="Cambria Math" w:hAnsi="Cambria Math"/>
                                      </w:rPr>
                                      <m:t>B(1,2.64)</m:t>
                                    </m:r>
                                  </m:den>
                                </m:f>
                                <m:sSup>
                                  <m:sSupPr>
                                    <m:ctrlPr>
                                      <w:rPr>
                                        <w:rFonts w:ascii="Cambria Math" w:hAnsi="Cambria Math"/>
                                        <w:i/>
                                        <w:iCs/>
                                      </w:rPr>
                                    </m:ctrlPr>
                                  </m:sSupPr>
                                  <m:e>
                                    <m:r>
                                      <w:rPr>
                                        <w:rFonts w:ascii="Cambria Math" w:hAnsi="Cambria Math"/>
                                      </w:rPr>
                                      <m:t>(1-x)</m:t>
                                    </m:r>
                                  </m:e>
                                  <m:sup>
                                    <m:r>
                                      <w:rPr>
                                        <w:rFonts w:ascii="Cambria Math" w:hAnsi="Cambria Math"/>
                                      </w:rPr>
                                      <m:t>1.64</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5pt;margin-top:157.75pt;width:133.5pt;height:3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" stroked="f">
                <v:textbox>
                  <w:txbxContent>
                    <w:p w:rsidR="00BA4611" w:rsidRDefault="00BA4611" w:rsidP="00671AFD">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m:t>
                              </m:r>
                              <m:r>
                                <w:rPr>
                                  <w:rFonts w:ascii="Cambria Math" w:hAnsi="Cambria Math"/>
                                </w:rPr>
                                <m:t>,</m:t>
                              </m:r>
                              <m:r>
                                <w:rPr>
                                  <w:rFonts w:ascii="Cambria Math" w:hAnsi="Cambria Math"/>
                                </w:rPr>
                                <m:t>2.64</m:t>
                              </m:r>
                              <m:r>
                                <w:rPr>
                                  <w:rFonts w:ascii="Cambria Math" w:hAnsi="Cambria Math"/>
                                </w:rPr>
                                <m:t>)</m:t>
                              </m:r>
                            </m:den>
                          </m:f>
                          <m:sSup>
                            <m:sSupPr>
                              <m:ctrlPr>
                                <w:rPr>
                                  <w:rFonts w:ascii="Cambria Math" w:hAnsi="Cambria Math"/>
                                  <w:i/>
                                  <w:iCs/>
                                </w:rPr>
                              </m:ctrlPr>
                            </m:sSupPr>
                            <m:e>
                              <m:r>
                                <w:rPr>
                                  <w:rFonts w:ascii="Cambria Math" w:hAnsi="Cambria Math"/>
                                </w:rPr>
                                <m:t>(1-x)</m:t>
                              </m:r>
                            </m:e>
                            <m:sup>
                              <m:r>
                                <w:rPr>
                                  <w:rFonts w:ascii="Cambria Math" w:hAnsi="Cambria Math"/>
                                </w:rPr>
                                <m:t>1.64</m:t>
                              </m:r>
                            </m:sup>
                          </m:sSup>
                        </m:oMath>
                      </m:oMathPara>
                    </w:p>
                  </w:txbxContent>
                </v:textbox>
              </v:shape>
            </w:pict>
          </mc:Fallback>
        </mc:AlternateContent>
      </w:r>
      <w:r>
        <w:rPr>
          <w:noProof/>
          <w:sz w:val="24"/>
          <w:szCs w:val="24"/>
        </w:rPr>
        <w:drawing>
          <wp:inline distT="0" distB="0" distL="0" distR="0" wp14:anchorId="50057738" wp14:editId="7CBB6ED7">
            <wp:extent cx="2057400" cy="2057400"/>
            <wp:effectExtent l="0" t="0" r="0" b="0"/>
            <wp:docPr id="6" name="Picture 6" descr="C:\Documents and Settings\cnadeau\My Documents\Work\Masked Bobwhite\Graphs\Woody Veg\Guthery 2001 woody cover- linear trend-#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cnadeau\My Documents\Work\Masked Bobwhite\Graphs\Woody Veg\Guthery 2001 woody cover- linear trend-#4.e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3D982398" wp14:editId="109A50DE">
            <wp:extent cx="2057400" cy="2057400"/>
            <wp:effectExtent l="0" t="0" r="0" b="0"/>
            <wp:docPr id="7" name="Picture 7" descr="C:\Documents and Settings\cnadeau\My Documents\Work\Masked Bobwhite\Graphs\Woody Veg\Goodwin interview woody cover-#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cnadeau\My Documents\Work\Masked Bobwhite\Graphs\Woody Veg\Goodwin interview woody cover-#5.e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0B1D158A" wp14:editId="75D00E25">
            <wp:extent cx="2057400" cy="2057400"/>
            <wp:effectExtent l="0" t="0" r="0" b="0"/>
            <wp:docPr id="8" name="Picture 8" descr="C:\Documents and Settings\cnadeau\My Documents\Work\Masked Bobwhite\Graphs\Woody Veg\Goodwin interview woody -cover-fatter distribution-#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cnadeau\My Documents\Work\Masked Bobwhite\Graphs\Woody Veg\Goodwin interview woody -cover-fatter distribution-#6.em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B7494C" w:rsidRDefault="00B7494C" w:rsidP="003969D5">
      <w:pPr>
        <w:jc w:val="center"/>
        <w:rPr>
          <w:sz w:val="24"/>
          <w:szCs w:val="24"/>
        </w:rPr>
      </w:pPr>
    </w:p>
    <w:p w:rsidR="00B7494C" w:rsidRDefault="00B7494C" w:rsidP="003969D5">
      <w:pPr>
        <w:jc w:val="center"/>
        <w:rPr>
          <w:sz w:val="24"/>
          <w:szCs w:val="24"/>
        </w:rPr>
      </w:pPr>
      <w:r w:rsidRPr="003969D5">
        <w:rPr>
          <w:noProof/>
          <w:sz w:val="24"/>
          <w:szCs w:val="24"/>
        </w:rPr>
        <mc:AlternateContent>
          <mc:Choice Requires="wps">
            <w:drawing>
              <wp:anchor distT="0" distB="0" distL="114300" distR="114300" simplePos="0" relativeHeight="251675648" behindDoc="0" locked="0" layoutInCell="1" allowOverlap="1" wp14:anchorId="6F063D9A" wp14:editId="5D762325">
                <wp:simplePos x="0" y="0"/>
                <wp:positionH relativeFrom="column">
                  <wp:posOffset>4772025</wp:posOffset>
                </wp:positionH>
                <wp:positionV relativeFrom="paragraph">
                  <wp:posOffset>2012315</wp:posOffset>
                </wp:positionV>
                <wp:extent cx="1695450" cy="433070"/>
                <wp:effectExtent l="0" t="0" r="0" b="508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9E6C0D" w:rsidRDefault="009E6C0D" w:rsidP="00B7494C">
                            <m:oMathPara>
                              <m:oMath>
                                <m:f>
                                  <m:fPr>
                                    <m:ctrlPr>
                                      <w:rPr>
                                        <w:rFonts w:ascii="Cambria Math" w:hAnsi="Cambria Math"/>
                                        <w:i/>
                                        <w:iCs/>
                                      </w:rPr>
                                    </m:ctrlPr>
                                  </m:fPr>
                                  <m:num>
                                    <m:r>
                                      <w:rPr>
                                        <w:rFonts w:ascii="Cambria Math" w:hAnsi="Cambria Math"/>
                                      </w:rPr>
                                      <m:t>1</m:t>
                                    </m:r>
                                  </m:num>
                                  <m:den>
                                    <m:r>
                                      <w:rPr>
                                        <w:rFonts w:ascii="Cambria Math" w:hAnsi="Cambria Math"/>
                                      </w:rPr>
                                      <m:t>B(3,2.17)</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(1-x)</m:t>
                                    </m:r>
                                  </m:e>
                                  <m:sup>
                                    <m:r>
                                      <w:rPr>
                                        <w:rFonts w:ascii="Cambria Math" w:hAnsi="Cambria Math"/>
                                      </w:rPr>
                                      <m:t>1.17</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75.75pt;margin-top:158.45pt;width:133.5pt;height:34.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" stroked="f">
                <v:textbox>
                  <w:txbxContent>
                    <w:p w:rsidR="00BA4611" w:rsidRDefault="00BA4611" w:rsidP="00B7494C">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3</m:t>
                              </m:r>
                              <m:r>
                                <w:rPr>
                                  <w:rFonts w:ascii="Cambria Math" w:hAnsi="Cambria Math"/>
                                </w:rPr>
                                <m:t>,</m:t>
                              </m:r>
                              <m:r>
                                <w:rPr>
                                  <w:rFonts w:ascii="Cambria Math" w:hAnsi="Cambria Math"/>
                                </w:rPr>
                                <m:t>2.17</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(1-x)</m:t>
                              </m:r>
                            </m:e>
                            <m:sup>
                              <m:r>
                                <w:rPr>
                                  <w:rFonts w:ascii="Cambria Math" w:hAnsi="Cambria Math"/>
                                </w:rPr>
                                <m:t>1.17</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73600" behindDoc="0" locked="0" layoutInCell="1" allowOverlap="1" wp14:anchorId="6CDB556F" wp14:editId="35697B36">
                <wp:simplePos x="0" y="0"/>
                <wp:positionH relativeFrom="column">
                  <wp:posOffset>2619375</wp:posOffset>
                </wp:positionH>
                <wp:positionV relativeFrom="paragraph">
                  <wp:posOffset>2012315</wp:posOffset>
                </wp:positionV>
                <wp:extent cx="1695450" cy="433070"/>
                <wp:effectExtent l="0" t="0" r="0" b="508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9E6C0D" w:rsidRDefault="009E6C0D" w:rsidP="00B7494C">
                            <m:oMathPara>
                              <m:oMath>
                                <m:f>
                                  <m:fPr>
                                    <m:ctrlPr>
                                      <w:rPr>
                                        <w:rFonts w:ascii="Cambria Math" w:hAnsi="Cambria Math"/>
                                        <w:i/>
                                        <w:iCs/>
                                      </w:rPr>
                                    </m:ctrlPr>
                                  </m:fPr>
                                  <m:num>
                                    <m:r>
                                      <w:rPr>
                                        <w:rFonts w:ascii="Cambria Math" w:hAnsi="Cambria Math"/>
                                      </w:rPr>
                                      <m:t>1</m:t>
                                    </m:r>
                                  </m:num>
                                  <m:den>
                                    <m:r>
                                      <w:rPr>
                                        <w:rFonts w:ascii="Cambria Math" w:hAnsi="Cambria Math"/>
                                      </w:rPr>
                                      <m:t>B(5,3.62)</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2.62</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06.25pt;margin-top:158.45pt;width:133.5pt;height:34.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" stroked="f">
                <v:textbox>
                  <w:txbxContent>
                    <w:p w:rsidR="00BA4611" w:rsidRDefault="00BA4611" w:rsidP="00B7494C">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3.62</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2.62</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71552" behindDoc="0" locked="0" layoutInCell="1" allowOverlap="1" wp14:anchorId="2AA89D9C" wp14:editId="21B33F18">
                <wp:simplePos x="0" y="0"/>
                <wp:positionH relativeFrom="column">
                  <wp:posOffset>571500</wp:posOffset>
                </wp:positionH>
                <wp:positionV relativeFrom="paragraph">
                  <wp:posOffset>2012315</wp:posOffset>
                </wp:positionV>
                <wp:extent cx="1695450" cy="433070"/>
                <wp:effectExtent l="0" t="0" r="0" b="508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9E6C0D" w:rsidRDefault="009E6C0D" w:rsidP="00B7494C">
                            <m:oMathPara>
                              <m:oMath>
                                <m:f>
                                  <m:fPr>
                                    <m:ctrlPr>
                                      <w:rPr>
                                        <w:rFonts w:ascii="Cambria Math" w:hAnsi="Cambria Math"/>
                                        <w:i/>
                                        <w:iCs/>
                                      </w:rPr>
                                    </m:ctrlPr>
                                  </m:fPr>
                                  <m:num>
                                    <m:r>
                                      <w:rPr>
                                        <w:rFonts w:ascii="Cambria Math" w:hAnsi="Cambria Math"/>
                                      </w:rPr>
                                      <m:t>1</m:t>
                                    </m:r>
                                  </m:num>
                                  <m:den>
                                    <m:r>
                                      <w:rPr>
                                        <w:rFonts w:ascii="Cambria Math" w:hAnsi="Cambria Math"/>
                                      </w:rPr>
                                      <m:t>0.5x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sSup>
                                      <m:sSupPr>
                                        <m:ctrlPr>
                                          <w:rPr>
                                            <w:rFonts w:ascii="Cambria Math" w:hAnsi="Cambria Math"/>
                                            <w:i/>
                                            <w:iCs/>
                                          </w:rPr>
                                        </m:ctrlPr>
                                      </m:sSupPr>
                                      <m:e>
                                        <m:r>
                                          <w:rPr>
                                            <w:rFonts w:ascii="Cambria Math" w:hAnsi="Cambria Math"/>
                                          </w:rPr>
                                          <m:t>-(lnx+1.28)</m:t>
                                        </m:r>
                                      </m:e>
                                      <m:sup>
                                        <m:r>
                                          <w:rPr>
                                            <w:rFonts w:ascii="Cambria Math" w:hAnsi="Cambria Math"/>
                                          </w:rPr>
                                          <m:t>2</m:t>
                                        </m:r>
                                      </m:sup>
                                    </m:sSup>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45pt;margin-top:158.45pt;width:133.5pt;height:3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" stroked="f">
                <v:textbox>
                  <w:txbxContent>
                    <w:p w:rsidR="00BA4611" w:rsidRDefault="00BA4611" w:rsidP="00B7494C">
                      <m:oMathPara>
                        <m:oMath>
                          <m:f>
                            <m:fPr>
                              <m:ctrlPr>
                                <w:rPr>
                                  <w:rFonts w:ascii="Cambria Math" w:hAnsi="Cambria Math"/>
                                  <w:i/>
                                  <w:iCs/>
                                </w:rPr>
                              </m:ctrlPr>
                            </m:fPr>
                            <m:num>
                              <m:r>
                                <w:rPr>
                                  <w:rFonts w:ascii="Cambria Math" w:hAnsi="Cambria Math"/>
                                </w:rPr>
                                <m:t>1</m:t>
                              </m:r>
                            </m:num>
                            <m:den>
                              <m:r>
                                <w:rPr>
                                  <w:rFonts w:ascii="Cambria Math" w:hAnsi="Cambria Math"/>
                                </w:rPr>
                                <m:t>0.5x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sSup>
                                <m:sSupPr>
                                  <m:ctrlPr>
                                    <w:rPr>
                                      <w:rFonts w:ascii="Cambria Math" w:hAnsi="Cambria Math"/>
                                      <w:i/>
                                      <w:iCs/>
                                    </w:rPr>
                                  </m:ctrlPr>
                                </m:sSupPr>
                                <m:e>
                                  <m:r>
                                    <w:rPr>
                                      <w:rFonts w:ascii="Cambria Math" w:hAnsi="Cambria Math"/>
                                    </w:rPr>
                                    <m:t>-(lnx+1.28)</m:t>
                                  </m:r>
                                </m:e>
                                <m:sup>
                                  <m:r>
                                    <w:rPr>
                                      <w:rFonts w:ascii="Cambria Math" w:hAnsi="Cambria Math"/>
                                    </w:rPr>
                                    <m:t>2</m:t>
                                  </m:r>
                                </m:sup>
                              </m:sSup>
                            </m:sup>
                          </m:sSup>
                        </m:oMath>
                      </m:oMathPara>
                    </w:p>
                  </w:txbxContent>
                </v:textbox>
              </v:shape>
            </w:pict>
          </mc:Fallback>
        </mc:AlternateContent>
      </w:r>
      <w:r>
        <w:rPr>
          <w:noProof/>
          <w:sz w:val="24"/>
          <w:szCs w:val="24"/>
        </w:rPr>
        <w:drawing>
          <wp:inline distT="0" distB="0" distL="0" distR="0" wp14:anchorId="748831E4" wp14:editId="27EEDE2F">
            <wp:extent cx="2057400" cy="2057400"/>
            <wp:effectExtent l="0" t="0" r="0" b="0"/>
            <wp:docPr id="12" name="Picture 12" descr="C:\Documents and Settings\cnadeau\My Documents\Work\Masked Bobwhite\Graphs\Woody Veg\Kopp 1998 Woody Cover-#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cnadeau\My Documents\Work\Masked Bobwhite\Graphs\Woody Veg\Kopp 1998 Woody Cover-#7.em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11CE6933" wp14:editId="36A67EE1">
            <wp:extent cx="2057400" cy="2057400"/>
            <wp:effectExtent l="0" t="0" r="0" b="0"/>
            <wp:docPr id="13" name="Picture 13" descr="C:\Documents and Settings\cnadeau\My Documents\Work\Masked Bobwhite\Graphs\Woody Veg\Lusk 2006 woody cover-#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cnadeau\My Documents\Work\Masked Bobwhite\Graphs\Woody Veg\Lusk 2006 woody cover-#8.em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2C5E3DCE" wp14:editId="3675C6ED">
            <wp:extent cx="2057400" cy="2057400"/>
            <wp:effectExtent l="0" t="0" r="0" b="0"/>
            <wp:docPr id="14" name="Picture 14" descr="C:\Documents and Settings\cnadeau\My Documents\Work\Masked Bobwhite\Graphs\Woody Veg\Lusk 2006 woody cover- fatter curve-#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cnadeau\My Documents\Work\Masked Bobwhite\Graphs\Woody Veg\Lusk 2006 woody cover- fatter curve-#9.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E61C92" w:rsidRDefault="00E61C92" w:rsidP="003969D5">
      <w:pPr>
        <w:jc w:val="center"/>
        <w:rPr>
          <w:sz w:val="24"/>
          <w:szCs w:val="24"/>
        </w:rPr>
      </w:pPr>
      <w:r>
        <w:rPr>
          <w:sz w:val="24"/>
          <w:szCs w:val="24"/>
        </w:rPr>
        <w:br w:type="page"/>
      </w:r>
    </w:p>
    <w:p w:rsidR="00F65493" w:rsidRDefault="00E61C92" w:rsidP="00E61C92">
      <w:pPr>
        <w:rPr>
          <w:sz w:val="24"/>
          <w:szCs w:val="24"/>
          <w:u w:val="single"/>
        </w:rPr>
      </w:pPr>
      <w:r>
        <w:rPr>
          <w:sz w:val="24"/>
          <w:szCs w:val="24"/>
          <w:u w:val="single"/>
        </w:rPr>
        <w:lastRenderedPageBreak/>
        <w:t>Bare Ground</w:t>
      </w:r>
    </w:p>
    <w:p w:rsidR="00E61C92" w:rsidRDefault="00E61C92" w:rsidP="00E61C92">
      <w:pPr>
        <w:jc w:val="center"/>
        <w:rPr>
          <w:sz w:val="24"/>
          <w:szCs w:val="24"/>
        </w:rPr>
      </w:pPr>
      <w:r w:rsidRPr="003969D5">
        <w:rPr>
          <w:noProof/>
          <w:sz w:val="24"/>
          <w:szCs w:val="24"/>
        </w:rPr>
        <mc:AlternateContent>
          <mc:Choice Requires="wps">
            <w:drawing>
              <wp:anchor distT="0" distB="0" distL="114300" distR="114300" simplePos="0" relativeHeight="251679744" behindDoc="0" locked="0" layoutInCell="1" allowOverlap="1" wp14:anchorId="1DF6BB20" wp14:editId="1D756D0E">
                <wp:simplePos x="0" y="0"/>
                <wp:positionH relativeFrom="column">
                  <wp:posOffset>2619375</wp:posOffset>
                </wp:positionH>
                <wp:positionV relativeFrom="paragraph">
                  <wp:posOffset>1992630</wp:posOffset>
                </wp:positionV>
                <wp:extent cx="1790700" cy="433070"/>
                <wp:effectExtent l="0" t="0" r="0" b="508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33070"/>
                        </a:xfrm>
                        <a:prstGeom prst="rect">
                          <a:avLst/>
                        </a:prstGeom>
                        <a:solidFill>
                          <a:srgbClr val="FFFFFF"/>
                        </a:solidFill>
                        <a:ln w="9525">
                          <a:noFill/>
                          <a:miter lim="800000"/>
                          <a:headEnd/>
                          <a:tailEnd/>
                        </a:ln>
                      </wps:spPr>
                      <wps:txbx>
                        <w:txbxContent>
                          <w:p w:rsidR="009E6C0D" w:rsidRDefault="009E6C0D" w:rsidP="00E61C92">
                            <m:oMathPara>
                              <m:oMath>
                                <m:f>
                                  <m:fPr>
                                    <m:ctrlPr>
                                      <w:rPr>
                                        <w:rFonts w:ascii="Cambria Math" w:hAnsi="Cambria Math"/>
                                        <w:i/>
                                        <w:iCs/>
                                      </w:rPr>
                                    </m:ctrlPr>
                                  </m:fPr>
                                  <m:num>
                                    <m:r>
                                      <w:rPr>
                                        <w:rFonts w:ascii="Cambria Math" w:hAnsi="Cambria Math"/>
                                      </w:rPr>
                                      <m:t>1</m:t>
                                    </m:r>
                                  </m:num>
                                  <m:den>
                                    <m:r>
                                      <w:rPr>
                                        <w:rFonts w:ascii="Cambria Math" w:hAnsi="Cambria Math"/>
                                      </w:rPr>
                                      <m:t>B(20,21.1)</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19</m:t>
                                        </m:r>
                                      </m:sup>
                                    </m:sSup>
                                    <m:r>
                                      <w:rPr>
                                        <w:rFonts w:ascii="Cambria Math" w:hAnsi="Cambria Math"/>
                                      </w:rPr>
                                      <m:t>(1-x)</m:t>
                                    </m:r>
                                  </m:e>
                                  <m:sup>
                                    <m:r>
                                      <w:rPr>
                                        <w:rFonts w:ascii="Cambria Math" w:hAnsi="Cambria Math"/>
                                      </w:rPr>
                                      <m:t>20.1</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06.25pt;margin-top:156.9pt;width:141pt;height:34.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" stroked="f">
                <v:textbox>
                  <w:txbxContent>
                    <w:p w:rsidR="00BA4611" w:rsidRDefault="00BA4611" w:rsidP="00E61C9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20</m:t>
                              </m:r>
                              <m:r>
                                <w:rPr>
                                  <w:rFonts w:ascii="Cambria Math" w:hAnsi="Cambria Math"/>
                                </w:rPr>
                                <m:t>,</m:t>
                              </m:r>
                              <m:r>
                                <w:rPr>
                                  <w:rFonts w:ascii="Cambria Math" w:hAnsi="Cambria Math"/>
                                </w:rPr>
                                <m:t>21.1</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19</m:t>
                                  </m:r>
                                </m:sup>
                              </m:sSup>
                              <m:r>
                                <w:rPr>
                                  <w:rFonts w:ascii="Cambria Math" w:hAnsi="Cambria Math"/>
                                </w:rPr>
                                <m:t>(1-x)</m:t>
                              </m:r>
                            </m:e>
                            <m:sup>
                              <m:r>
                                <w:rPr>
                                  <w:rFonts w:ascii="Cambria Math" w:hAnsi="Cambria Math"/>
                                </w:rPr>
                                <m:t>20.1</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81792" behindDoc="0" locked="0" layoutInCell="1" allowOverlap="1" wp14:anchorId="79775B80" wp14:editId="72FE39A7">
                <wp:simplePos x="0" y="0"/>
                <wp:positionH relativeFrom="column">
                  <wp:posOffset>4695825</wp:posOffset>
                </wp:positionH>
                <wp:positionV relativeFrom="paragraph">
                  <wp:posOffset>1992630</wp:posOffset>
                </wp:positionV>
                <wp:extent cx="1695450" cy="433070"/>
                <wp:effectExtent l="0" t="0" r="0" b="508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9E6C0D" w:rsidRDefault="009E6C0D" w:rsidP="00E61C92">
                            <m:oMathPara>
                              <m:oMath>
                                <m:f>
                                  <m:fPr>
                                    <m:ctrlPr>
                                      <w:rPr>
                                        <w:rFonts w:ascii="Cambria Math" w:hAnsi="Cambria Math"/>
                                        <w:i/>
                                        <w:iCs/>
                                      </w:rPr>
                                    </m:ctrlPr>
                                  </m:fPr>
                                  <m:num>
                                    <m:r>
                                      <w:rPr>
                                        <w:rFonts w:ascii="Cambria Math" w:hAnsi="Cambria Math"/>
                                      </w:rPr>
                                      <m:t>1</m:t>
                                    </m:r>
                                  </m:num>
                                  <m:den>
                                    <m:r>
                                      <w:rPr>
                                        <w:rFonts w:ascii="Cambria Math" w:hAnsi="Cambria Math"/>
                                      </w:rPr>
                                      <m:t>B(1.5,11)</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0.5</m:t>
                                        </m:r>
                                      </m:sup>
                                    </m:sSup>
                                    <m:r>
                                      <w:rPr>
                                        <w:rFonts w:ascii="Cambria Math" w:hAnsi="Cambria Math"/>
                                      </w:rPr>
                                      <m:t>(1-x)</m:t>
                                    </m:r>
                                  </m:e>
                                  <m:sup>
                                    <m:r>
                                      <w:rPr>
                                        <w:rFonts w:ascii="Cambria Math" w:hAnsi="Cambria Math"/>
                                      </w:rPr>
                                      <m:t>10</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69.75pt;margin-top:156.9pt;width:133.5pt;height:34.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" stroked="f">
                <v:textbox>
                  <w:txbxContent>
                    <w:p w:rsidR="00BA4611" w:rsidRDefault="00BA4611" w:rsidP="00E61C9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1.5</m:t>
                              </m:r>
                              <m:r>
                                <w:rPr>
                                  <w:rFonts w:ascii="Cambria Math" w:hAnsi="Cambria Math"/>
                                </w:rPr>
                                <m:t>,</m:t>
                              </m:r>
                              <m:r>
                                <w:rPr>
                                  <w:rFonts w:ascii="Cambria Math" w:hAnsi="Cambria Math"/>
                                </w:rPr>
                                <m:t>11</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0.5</m:t>
                                  </m:r>
                                </m:sup>
                              </m:sSup>
                              <m:r>
                                <w:rPr>
                                  <w:rFonts w:ascii="Cambria Math" w:hAnsi="Cambria Math"/>
                                </w:rPr>
                                <m:t>(1-x)</m:t>
                              </m:r>
                            </m:e>
                            <m:sup>
                              <m:r>
                                <w:rPr>
                                  <w:rFonts w:ascii="Cambria Math" w:hAnsi="Cambria Math"/>
                                </w:rPr>
                                <m:t>10</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77696" behindDoc="0" locked="0" layoutInCell="1" allowOverlap="1" wp14:anchorId="3E1683EA" wp14:editId="00CF762A">
                <wp:simplePos x="0" y="0"/>
                <wp:positionH relativeFrom="column">
                  <wp:posOffset>523875</wp:posOffset>
                </wp:positionH>
                <wp:positionV relativeFrom="paragraph">
                  <wp:posOffset>1988185</wp:posOffset>
                </wp:positionV>
                <wp:extent cx="1695450" cy="433070"/>
                <wp:effectExtent l="0" t="0" r="0" b="508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9E6C0D" w:rsidRDefault="009E6C0D" w:rsidP="00E61C92">
                            <m:oMathPara>
                              <m:oMath>
                                <m:f>
                                  <m:fPr>
                                    <m:ctrlPr>
                                      <w:rPr>
                                        <w:rFonts w:ascii="Cambria Math" w:hAnsi="Cambria Math"/>
                                        <w:i/>
                                        <w:iCs/>
                                      </w:rPr>
                                    </m:ctrlPr>
                                  </m:fPr>
                                  <m:num>
                                    <m:r>
                                      <w:rPr>
                                        <w:rFonts w:ascii="Cambria Math" w:hAnsi="Cambria Math"/>
                                      </w:rPr>
                                      <m:t>1</m:t>
                                    </m:r>
                                  </m:num>
                                  <m:den>
                                    <m:r>
                                      <w:rPr>
                                        <w:rFonts w:ascii="Cambria Math" w:hAnsi="Cambria Math"/>
                                      </w:rPr>
                                      <m:t>B(5,20)</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19</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41.25pt;margin-top:156.55pt;width:133.5pt;height:34.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" stroked="f">
                <v:textbox>
                  <w:txbxContent>
                    <w:p w:rsidR="00BA4611" w:rsidRDefault="00BA4611" w:rsidP="00E61C9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20</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19</m:t>
                              </m:r>
                            </m:sup>
                          </m:sSup>
                        </m:oMath>
                      </m:oMathPara>
                    </w:p>
                  </w:txbxContent>
                </v:textbox>
              </v:shape>
            </w:pict>
          </mc:Fallback>
        </mc:AlternateContent>
      </w:r>
      <w:r w:rsidRPr="00E61C92">
        <w:rPr>
          <w:noProof/>
          <w:sz w:val="24"/>
          <w:szCs w:val="24"/>
        </w:rPr>
        <w:drawing>
          <wp:inline distT="0" distB="0" distL="0" distR="0" wp14:anchorId="31F4C7AE" wp14:editId="169D2E50">
            <wp:extent cx="2057400" cy="2057400"/>
            <wp:effectExtent l="0" t="0" r="0" b="0"/>
            <wp:docPr id="18" name="Picture 18" descr="C:\Documents and Settings\cnadeau\My Documents\Work\Masked Bobwhite\Graphs\Bare Ground\Guthery 2001 Bare ground#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cnadeau\My Documents\Work\Masked Bobwhite\Graphs\Bare Ground\Guthery 2001 Bare ground#1.e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Pr="00E61C92">
        <w:rPr>
          <w:noProof/>
          <w:sz w:val="24"/>
          <w:szCs w:val="24"/>
        </w:rPr>
        <w:drawing>
          <wp:inline distT="0" distB="0" distL="0" distR="0" wp14:anchorId="270678B6" wp14:editId="3E519E72">
            <wp:extent cx="2057400" cy="2057400"/>
            <wp:effectExtent l="0" t="0" r="0" b="0"/>
            <wp:docPr id="19" name="Picture 19" descr="C:\Documents and Settings\cnadeau\My Documents\Work\Masked Bobwhite\Graphs\Bare Ground\Kopp 1998 Bare Ground#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cnadeau\My Documents\Work\Masked Bobwhite\Graphs\Bare Ground\Kopp 1998 Bare Ground#2.em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5C383FB6" wp14:editId="74F10580">
            <wp:extent cx="2057400" cy="2057400"/>
            <wp:effectExtent l="0" t="0" r="0" b="0"/>
            <wp:docPr id="20" name="Picture 20" descr="C:\Documents and Settings\cnadeau\My Documents\Work\Masked Bobwhite\Graphs\Bare Ground\Rader-Lusk-Cohan Bare Ground#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cnadeau\My Documents\Work\Masked Bobwhite\Graphs\Bare Ground\Rader-Lusk-Cohan Bare Ground#3.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996447" w:rsidRDefault="00996447" w:rsidP="00E61C92">
      <w:pPr>
        <w:jc w:val="center"/>
        <w:rPr>
          <w:sz w:val="24"/>
          <w:szCs w:val="24"/>
        </w:rPr>
      </w:pPr>
    </w:p>
    <w:p w:rsidR="00996447" w:rsidRDefault="00996447" w:rsidP="00996447">
      <w:pPr>
        <w:rPr>
          <w:sz w:val="24"/>
          <w:szCs w:val="24"/>
        </w:rPr>
      </w:pPr>
      <w:r>
        <w:rPr>
          <w:sz w:val="24"/>
          <w:szCs w:val="24"/>
          <w:u w:val="single"/>
        </w:rPr>
        <w:t>Nest Substrate Height</w:t>
      </w:r>
    </w:p>
    <w:p w:rsidR="00996447" w:rsidRDefault="00CD0133" w:rsidP="00996447">
      <w:pPr>
        <w:jc w:val="center"/>
        <w:rPr>
          <w:sz w:val="24"/>
          <w:szCs w:val="24"/>
        </w:rPr>
      </w:pPr>
      <w:r w:rsidRPr="003969D5">
        <w:rPr>
          <w:noProof/>
          <w:sz w:val="24"/>
          <w:szCs w:val="24"/>
        </w:rPr>
        <mc:AlternateContent>
          <mc:Choice Requires="wps">
            <w:drawing>
              <wp:anchor distT="0" distB="0" distL="114300" distR="114300" simplePos="0" relativeHeight="251692032" behindDoc="0" locked="0" layoutInCell="1" allowOverlap="1" wp14:anchorId="41134A30" wp14:editId="1C11EF3A">
                <wp:simplePos x="0" y="0"/>
                <wp:positionH relativeFrom="column">
                  <wp:posOffset>4695825</wp:posOffset>
                </wp:positionH>
                <wp:positionV relativeFrom="paragraph">
                  <wp:posOffset>1974850</wp:posOffset>
                </wp:positionV>
                <wp:extent cx="1695450" cy="533400"/>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9E6C0D" w:rsidRDefault="009E6C0D" w:rsidP="00CD0133">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-(x-76)</m:t>
                                            </m:r>
                                          </m:e>
                                          <m:sup>
                                            <m:r>
                                              <w:rPr>
                                                <w:rFonts w:ascii="Cambria Math" w:hAnsi="Cambria Math"/>
                                              </w:rPr>
                                              <m:t>2</m:t>
                                            </m:r>
                                          </m:sup>
                                        </m:sSup>
                                      </m:num>
                                      <m:den>
                                        <m:r>
                                          <w:rPr>
                                            <w:rFonts w:ascii="Cambria Math" w:hAnsi="Cambria Math"/>
                                          </w:rPr>
                                          <m:t>25</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369.75pt;margin-top:155.5pt;width:133.5pt;height:4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" stroked="f">
                <v:textbox>
                  <w:txbxContent>
                    <w:p w:rsidR="00BA4611" w:rsidRDefault="00BA4611" w:rsidP="00CD0133">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-(x-76)</m:t>
                                      </m:r>
                                    </m:e>
                                    <m:sup>
                                      <m:r>
                                        <w:rPr>
                                          <w:rFonts w:ascii="Cambria Math" w:hAnsi="Cambria Math"/>
                                        </w:rPr>
                                        <m:t>2</m:t>
                                      </m:r>
                                    </m:sup>
                                  </m:sSup>
                                </m:num>
                                <m:den>
                                  <m:r>
                                    <w:rPr>
                                      <w:rFonts w:ascii="Cambria Math" w:hAnsi="Cambria Math"/>
                                    </w:rPr>
                                    <m:t>25</m:t>
                                  </m:r>
                                </m:den>
                              </m:f>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89984" behindDoc="0" locked="0" layoutInCell="1" allowOverlap="1" wp14:anchorId="1C03ABE6" wp14:editId="53E64F0D">
                <wp:simplePos x="0" y="0"/>
                <wp:positionH relativeFrom="column">
                  <wp:posOffset>2619375</wp:posOffset>
                </wp:positionH>
                <wp:positionV relativeFrom="paragraph">
                  <wp:posOffset>1984375</wp:posOffset>
                </wp:positionV>
                <wp:extent cx="1695450" cy="53340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9E6C0D" w:rsidRDefault="009E6C0D" w:rsidP="00CD0133">
                            <m:oMathPara>
                              <m:oMath>
                                <m:f>
                                  <m:fPr>
                                    <m:ctrlPr>
                                      <w:rPr>
                                        <w:rFonts w:ascii="Cambria Math" w:hAnsi="Cambria Math"/>
                                        <w:i/>
                                        <w:iCs/>
                                      </w:rPr>
                                    </m:ctrlPr>
                                  </m:fPr>
                                  <m:num>
                                    <m:r>
                                      <w:rPr>
                                        <w:rFonts w:ascii="Cambria Math" w:hAnsi="Cambria Math"/>
                                      </w:rPr>
                                      <m:t>1</m:t>
                                    </m:r>
                                  </m:num>
                                  <m:den>
                                    <m:r>
                                      <w:rPr>
                                        <w:rFonts w:ascii="Cambria Math" w:hAnsi="Cambria Math"/>
                                      </w:rPr>
                                      <m:t>12</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-(x-64)</m:t>
                                            </m:r>
                                          </m:e>
                                          <m:sup>
                                            <m:r>
                                              <w:rPr>
                                                <w:rFonts w:ascii="Cambria Math" w:hAnsi="Cambria Math"/>
                                              </w:rPr>
                                              <m:t>2</m:t>
                                            </m:r>
                                          </m:sup>
                                        </m:sSup>
                                      </m:num>
                                      <m:den>
                                        <m:r>
                                          <w:rPr>
                                            <w:rFonts w:ascii="Cambria Math" w:hAnsi="Cambria Math"/>
                                          </w:rPr>
                                          <m:t>144</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06.25pt;margin-top:156.25pt;width:133.5pt;height:4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" stroked="f">
                <v:textbox>
                  <w:txbxContent>
                    <w:p w:rsidR="00BA4611" w:rsidRDefault="00BA4611" w:rsidP="00CD0133">
                      <m:oMathPara>
                        <m:oMath>
                          <m:f>
                            <m:fPr>
                              <m:ctrlPr>
                                <w:rPr>
                                  <w:rFonts w:ascii="Cambria Math" w:hAnsi="Cambria Math"/>
                                  <w:i/>
                                  <w:iCs/>
                                </w:rPr>
                              </m:ctrlPr>
                            </m:fPr>
                            <m:num>
                              <m:r>
                                <w:rPr>
                                  <w:rFonts w:ascii="Cambria Math" w:hAnsi="Cambria Math"/>
                                </w:rPr>
                                <m:t>1</m:t>
                              </m:r>
                            </m:num>
                            <m:den>
                              <m:r>
                                <w:rPr>
                                  <w:rFonts w:ascii="Cambria Math" w:hAnsi="Cambria Math"/>
                                </w:rPr>
                                <m:t>12</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-(x-64)</m:t>
                                      </m:r>
                                    </m:e>
                                    <m:sup>
                                      <m:r>
                                        <w:rPr>
                                          <w:rFonts w:ascii="Cambria Math" w:hAnsi="Cambria Math"/>
                                        </w:rPr>
                                        <m:t>2</m:t>
                                      </m:r>
                                    </m:sup>
                                  </m:sSup>
                                </m:num>
                                <m:den>
                                  <m:r>
                                    <w:rPr>
                                      <w:rFonts w:ascii="Cambria Math" w:hAnsi="Cambria Math"/>
                                    </w:rPr>
                                    <m:t>144</m:t>
                                  </m:r>
                                </m:den>
                              </m:f>
                            </m:sup>
                          </m:sSup>
                        </m:oMath>
                      </m:oMathPara>
                    </w:p>
                  </w:txbxContent>
                </v:textbox>
              </v:shape>
            </w:pict>
          </mc:Fallback>
        </mc:AlternateContent>
      </w:r>
      <w:r w:rsidR="00996447" w:rsidRPr="003969D5">
        <w:rPr>
          <w:noProof/>
          <w:sz w:val="24"/>
          <w:szCs w:val="24"/>
        </w:rPr>
        <mc:AlternateContent>
          <mc:Choice Requires="wps">
            <w:drawing>
              <wp:anchor distT="0" distB="0" distL="114300" distR="114300" simplePos="0" relativeHeight="251683840" behindDoc="0" locked="0" layoutInCell="1" allowOverlap="1" wp14:anchorId="45737DEA" wp14:editId="7AB24BD4">
                <wp:simplePos x="0" y="0"/>
                <wp:positionH relativeFrom="column">
                  <wp:posOffset>523875</wp:posOffset>
                </wp:positionH>
                <wp:positionV relativeFrom="paragraph">
                  <wp:posOffset>1984375</wp:posOffset>
                </wp:positionV>
                <wp:extent cx="1695450" cy="53340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9E6C0D" w:rsidRDefault="009E6C0D" w:rsidP="00996447">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-(x-23.7)</m:t>
                                            </m:r>
                                          </m:e>
                                          <m:sup>
                                            <m:r>
                                              <w:rPr>
                                                <w:rFonts w:ascii="Cambria Math" w:hAnsi="Cambria Math"/>
                                              </w:rPr>
                                              <m:t>2</m:t>
                                            </m:r>
                                          </m:sup>
                                        </m:sSup>
                                      </m:num>
                                      <m:den>
                                        <m:r>
                                          <w:rPr>
                                            <w:rFonts w:ascii="Cambria Math" w:hAnsi="Cambria Math"/>
                                          </w:rPr>
                                          <m:t>50</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41.25pt;margin-top:156.25pt;width:133.5pt;height: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" stroked="f">
                <v:textbox>
                  <w:txbxContent>
                    <w:p w:rsidR="00BA4611" w:rsidRDefault="00BA4611" w:rsidP="00996447">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-(x-23.7)</m:t>
                                      </m:r>
                                    </m:e>
                                    <m:sup>
                                      <m:r>
                                        <w:rPr>
                                          <w:rFonts w:ascii="Cambria Math" w:hAnsi="Cambria Math"/>
                                        </w:rPr>
                                        <m:t>2</m:t>
                                      </m:r>
                                    </m:sup>
                                  </m:sSup>
                                </m:num>
                                <m:den>
                                  <m:r>
                                    <w:rPr>
                                      <w:rFonts w:ascii="Cambria Math" w:hAnsi="Cambria Math"/>
                                    </w:rPr>
                                    <m:t>50</m:t>
                                  </m:r>
                                </m:den>
                              </m:f>
                            </m:sup>
                          </m:sSup>
                        </m:oMath>
                      </m:oMathPara>
                    </w:p>
                  </w:txbxContent>
                </v:textbox>
              </v:shape>
            </w:pict>
          </mc:Fallback>
        </mc:AlternateContent>
      </w:r>
      <w:r w:rsidR="00996447">
        <w:rPr>
          <w:noProof/>
          <w:sz w:val="24"/>
          <w:szCs w:val="24"/>
        </w:rPr>
        <w:drawing>
          <wp:inline distT="0" distB="0" distL="0" distR="0" wp14:anchorId="2513EB58" wp14:editId="08385508">
            <wp:extent cx="2057400" cy="2057400"/>
            <wp:effectExtent l="0" t="0" r="0" b="0"/>
            <wp:docPr id="25" name="Picture 25" descr="C:\Documents and Settings\cnadeau\My Documents\Work\Masked Bobwhite\Graphs\Nest Substrate Height\Arredondo 2007- Nest Substrate Height#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cnadeau\My Documents\Work\Masked Bobwhite\Graphs\Nest Substrate Height\Arredondo 2007- Nest Substrate Height#1.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996447">
        <w:rPr>
          <w:noProof/>
          <w:sz w:val="24"/>
          <w:szCs w:val="24"/>
        </w:rPr>
        <w:drawing>
          <wp:inline distT="0" distB="0" distL="0" distR="0" wp14:anchorId="7422C103" wp14:editId="74537743">
            <wp:extent cx="2057400" cy="2057400"/>
            <wp:effectExtent l="0" t="0" r="0" b="0"/>
            <wp:docPr id="26" name="Picture 26" descr="C:\Documents and Settings\cnadeau\My Documents\Work\Masked Bobwhite\Graphs\Nest Substrate Height\Lusk 2006- Nest Substrate Height#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cnadeau\My Documents\Work\Masked Bobwhite\Graphs\Nest Substrate Height\Lusk 2006- Nest Substrate Height#2.e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996447">
        <w:rPr>
          <w:noProof/>
          <w:sz w:val="24"/>
          <w:szCs w:val="24"/>
        </w:rPr>
        <w:drawing>
          <wp:inline distT="0" distB="0" distL="0" distR="0">
            <wp:extent cx="2057400" cy="2057400"/>
            <wp:effectExtent l="0" t="0" r="0" b="0"/>
            <wp:docPr id="27" name="Picture 27" descr="C:\Documents and Settings\cnadeau\My Documents\Work\Masked Bobwhite\Graphs\Nest Substrate Height\Rader 2001- Nest Substrate Height#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cnadeau\My Documents\Work\Masked Bobwhite\Graphs\Nest Substrate Height\Rader 2001- Nest Substrate Height#3.em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A53624" w:rsidRDefault="00A53624" w:rsidP="00996447">
      <w:pPr>
        <w:jc w:val="center"/>
        <w:rPr>
          <w:sz w:val="24"/>
          <w:szCs w:val="24"/>
        </w:rPr>
      </w:pPr>
    </w:p>
    <w:p w:rsidR="00A53624" w:rsidRDefault="00A53624" w:rsidP="00996447">
      <w:pPr>
        <w:jc w:val="center"/>
        <w:rPr>
          <w:sz w:val="24"/>
          <w:szCs w:val="24"/>
        </w:rPr>
      </w:pPr>
      <w:r>
        <w:rPr>
          <w:sz w:val="24"/>
          <w:szCs w:val="24"/>
        </w:rPr>
        <w:br w:type="page"/>
      </w:r>
    </w:p>
    <w:p w:rsidR="00A53624" w:rsidRDefault="00A53624" w:rsidP="00A53624">
      <w:pPr>
        <w:ind w:left="720"/>
        <w:rPr>
          <w:sz w:val="24"/>
          <w:szCs w:val="24"/>
        </w:rPr>
      </w:pPr>
      <w:r>
        <w:rPr>
          <w:sz w:val="24"/>
          <w:szCs w:val="24"/>
          <w:u w:val="single"/>
        </w:rPr>
        <w:lastRenderedPageBreak/>
        <w:t>Herbaceous Cover</w:t>
      </w:r>
    </w:p>
    <w:p w:rsidR="00A53624" w:rsidRDefault="002C2E32" w:rsidP="00A53624">
      <w:pPr>
        <w:ind w:left="720"/>
        <w:jc w:val="center"/>
        <w:rPr>
          <w:sz w:val="24"/>
          <w:szCs w:val="24"/>
        </w:rPr>
      </w:pPr>
      <w:r w:rsidRPr="003969D5">
        <w:rPr>
          <w:noProof/>
          <w:sz w:val="24"/>
          <w:szCs w:val="24"/>
        </w:rPr>
        <mc:AlternateContent>
          <mc:Choice Requires="wps">
            <w:drawing>
              <wp:anchor distT="0" distB="0" distL="114300" distR="114300" simplePos="0" relativeHeight="251694080" behindDoc="0" locked="0" layoutInCell="1" allowOverlap="1" wp14:anchorId="4704B1CA" wp14:editId="1A25790A">
                <wp:simplePos x="0" y="0"/>
                <wp:positionH relativeFrom="column">
                  <wp:posOffset>790575</wp:posOffset>
                </wp:positionH>
                <wp:positionV relativeFrom="paragraph">
                  <wp:posOffset>1997710</wp:posOffset>
                </wp:positionV>
                <wp:extent cx="1695450" cy="433070"/>
                <wp:effectExtent l="0" t="0" r="0" b="508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9E6C0D" w:rsidRDefault="009E6C0D" w:rsidP="002C2E32">
                            <m:oMathPara>
                              <m:oMath>
                                <m:f>
                                  <m:fPr>
                                    <m:ctrlPr>
                                      <w:rPr>
                                        <w:rFonts w:ascii="Cambria Math" w:hAnsi="Cambria Math"/>
                                        <w:i/>
                                        <w:iCs/>
                                      </w:rPr>
                                    </m:ctrlPr>
                                  </m:fPr>
                                  <m:num>
                                    <m:r>
                                      <w:rPr>
                                        <w:rFonts w:ascii="Cambria Math" w:hAnsi="Cambria Math"/>
                                      </w:rPr>
                                      <m:t>1</m:t>
                                    </m:r>
                                  </m:num>
                                  <m:den>
                                    <m:r>
                                      <w:rPr>
                                        <w:rFonts w:ascii="Cambria Math" w:hAnsi="Cambria Math"/>
                                      </w:rPr>
                                      <m:t>B(2,1.85)</m:t>
                                    </m:r>
                                  </m:den>
                                </m:f>
                                <m:sSup>
                                  <m:sSupPr>
                                    <m:ctrlPr>
                                      <w:rPr>
                                        <w:rFonts w:ascii="Cambria Math" w:hAnsi="Cambria Math"/>
                                        <w:i/>
                                        <w:iCs/>
                                      </w:rPr>
                                    </m:ctrlPr>
                                  </m:sSupPr>
                                  <m:e>
                                    <m:r>
                                      <w:rPr>
                                        <w:rFonts w:ascii="Cambria Math" w:hAnsi="Cambria Math"/>
                                      </w:rPr>
                                      <m:t>x(1-x)</m:t>
                                    </m:r>
                                  </m:e>
                                  <m:sup>
                                    <m:r>
                                      <w:rPr>
                                        <w:rFonts w:ascii="Cambria Math" w:hAnsi="Cambria Math"/>
                                      </w:rPr>
                                      <m:t>0.85</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62.25pt;margin-top:157.3pt;width:133.5pt;height:34.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" stroked="f">
                <v:textbo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2</m:t>
                              </m:r>
                              <m:r>
                                <w:rPr>
                                  <w:rFonts w:ascii="Cambria Math" w:hAnsi="Cambria Math"/>
                                </w:rPr>
                                <m:t>,</m:t>
                              </m:r>
                              <m:r>
                                <w:rPr>
                                  <w:rFonts w:ascii="Cambria Math" w:hAnsi="Cambria Math"/>
                                </w:rPr>
                                <m:t>1.85</m:t>
                              </m:r>
                              <m:r>
                                <w:rPr>
                                  <w:rFonts w:ascii="Cambria Math" w:hAnsi="Cambria Math"/>
                                </w:rPr>
                                <m:t>)</m:t>
                              </m:r>
                            </m:den>
                          </m:f>
                          <m:sSup>
                            <m:sSupPr>
                              <m:ctrlPr>
                                <w:rPr>
                                  <w:rFonts w:ascii="Cambria Math" w:hAnsi="Cambria Math"/>
                                  <w:i/>
                                  <w:iCs/>
                                </w:rPr>
                              </m:ctrlPr>
                            </m:sSupPr>
                            <m:e>
                              <m:r>
                                <w:rPr>
                                  <w:rFonts w:ascii="Cambria Math" w:hAnsi="Cambria Math"/>
                                </w:rPr>
                                <m:t>x</m:t>
                              </m:r>
                              <m:r>
                                <w:rPr>
                                  <w:rFonts w:ascii="Cambria Math" w:hAnsi="Cambria Math"/>
                                </w:rPr>
                                <m:t>(1-x)</m:t>
                              </m:r>
                            </m:e>
                            <m:sup>
                              <m:r>
                                <w:rPr>
                                  <w:rFonts w:ascii="Cambria Math" w:hAnsi="Cambria Math"/>
                                </w:rPr>
                                <m:t>0.85</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96128" behindDoc="0" locked="0" layoutInCell="1" allowOverlap="1" wp14:anchorId="2AA12244" wp14:editId="02AC55EF">
                <wp:simplePos x="0" y="0"/>
                <wp:positionH relativeFrom="column">
                  <wp:posOffset>2867025</wp:posOffset>
                </wp:positionH>
                <wp:positionV relativeFrom="paragraph">
                  <wp:posOffset>2016760</wp:posOffset>
                </wp:positionV>
                <wp:extent cx="1695450" cy="433070"/>
                <wp:effectExtent l="0" t="0" r="0" b="508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9E6C0D" w:rsidRDefault="009E6C0D" w:rsidP="002C2E32">
                            <m:oMathPara>
                              <m:oMath>
                                <m:f>
                                  <m:fPr>
                                    <m:ctrlPr>
                                      <w:rPr>
                                        <w:rFonts w:ascii="Cambria Math" w:hAnsi="Cambria Math"/>
                                        <w:i/>
                                        <w:iCs/>
                                      </w:rPr>
                                    </m:ctrlPr>
                                  </m:fPr>
                                  <m:num>
                                    <m:r>
                                      <w:rPr>
                                        <w:rFonts w:ascii="Cambria Math" w:hAnsi="Cambria Math"/>
                                      </w:rPr>
                                      <m:t>1</m:t>
                                    </m:r>
                                  </m:num>
                                  <m:den>
                                    <m:r>
                                      <w:rPr>
                                        <w:rFonts w:ascii="Cambria Math" w:hAnsi="Cambria Math"/>
                                      </w:rPr>
                                      <m:t>B(10,9.23)</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9</m:t>
                                        </m:r>
                                      </m:sup>
                                    </m:sSup>
                                    <m:r>
                                      <w:rPr>
                                        <w:rFonts w:ascii="Cambria Math" w:hAnsi="Cambria Math"/>
                                      </w:rPr>
                                      <m:t>(1-x)</m:t>
                                    </m:r>
                                  </m:e>
                                  <m:sup>
                                    <m:r>
                                      <w:rPr>
                                        <w:rFonts w:ascii="Cambria Math" w:hAnsi="Cambria Math"/>
                                      </w:rPr>
                                      <m:t>8.23</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225.75pt;margin-top:158.8pt;width:133.5pt;height:34.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" stroked="f">
                <v:textbo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10</m:t>
                              </m:r>
                              <m:r>
                                <w:rPr>
                                  <w:rFonts w:ascii="Cambria Math" w:hAnsi="Cambria Math"/>
                                </w:rPr>
                                <m:t>,</m:t>
                              </m:r>
                              <m:r>
                                <w:rPr>
                                  <w:rFonts w:ascii="Cambria Math" w:hAnsi="Cambria Math"/>
                                </w:rPr>
                                <m:t>9.23</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9</m:t>
                                  </m:r>
                                </m:sup>
                              </m:sSup>
                              <m:r>
                                <w:rPr>
                                  <w:rFonts w:ascii="Cambria Math" w:hAnsi="Cambria Math"/>
                                </w:rPr>
                                <m:t>(1-x)</m:t>
                              </m:r>
                            </m:e>
                            <m:sup>
                              <m:r>
                                <w:rPr>
                                  <w:rFonts w:ascii="Cambria Math" w:hAnsi="Cambria Math"/>
                                </w:rPr>
                                <m:t>8.23</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98176" behindDoc="0" locked="0" layoutInCell="1" allowOverlap="1" wp14:anchorId="28697363" wp14:editId="707C7455">
                <wp:simplePos x="0" y="0"/>
                <wp:positionH relativeFrom="column">
                  <wp:posOffset>4905375</wp:posOffset>
                </wp:positionH>
                <wp:positionV relativeFrom="paragraph">
                  <wp:posOffset>2012315</wp:posOffset>
                </wp:positionV>
                <wp:extent cx="1695450" cy="433070"/>
                <wp:effectExtent l="0" t="0" r="0" b="508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9E6C0D" w:rsidRDefault="009E6C0D" w:rsidP="002C2E32">
                            <m:oMathPara>
                              <m:oMath>
                                <m:f>
                                  <m:fPr>
                                    <m:ctrlPr>
                                      <w:rPr>
                                        <w:rFonts w:ascii="Cambria Math" w:hAnsi="Cambria Math"/>
                                        <w:i/>
                                        <w:iCs/>
                                      </w:rPr>
                                    </m:ctrlPr>
                                  </m:fPr>
                                  <m:num>
                                    <m:r>
                                      <w:rPr>
                                        <w:rFonts w:ascii="Cambria Math" w:hAnsi="Cambria Math"/>
                                      </w:rPr>
                                      <m:t>1</m:t>
                                    </m:r>
                                  </m:num>
                                  <m:den>
                                    <m:r>
                                      <w:rPr>
                                        <w:rFonts w:ascii="Cambria Math" w:hAnsi="Cambria Math"/>
                                      </w:rPr>
                                      <m:t>B(5,4.62)</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3.62</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386.25pt;margin-top:158.45pt;width:133.5pt;height:34.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" stroked="f">
                <v:textbo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4.62</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3.62</m:t>
                              </m:r>
                            </m:sup>
                          </m:sSup>
                        </m:oMath>
                      </m:oMathPara>
                    </w:p>
                  </w:txbxContent>
                </v:textbox>
              </v:shape>
            </w:pict>
          </mc:Fallback>
        </mc:AlternateContent>
      </w:r>
      <w:r w:rsidR="00A53624">
        <w:rPr>
          <w:noProof/>
          <w:sz w:val="24"/>
          <w:szCs w:val="24"/>
        </w:rPr>
        <w:drawing>
          <wp:inline distT="0" distB="0" distL="0" distR="0" wp14:anchorId="7187C9C7" wp14:editId="0154BC86">
            <wp:extent cx="2057400" cy="2057400"/>
            <wp:effectExtent l="0" t="0" r="0" b="0"/>
            <wp:docPr id="289" name="Picture 289" descr="C:\Documents and Settings\cnadeau\My Documents\Work\Masked Bobwhite\Graphs\Herbaceous Cover\Arredondo Herb cover High Var#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cnadeau\My Documents\Work\Masked Bobwhite\Graphs\Herbaceous Cover\Arredondo Herb cover High Var#1.em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2AD12371" wp14:editId="344979D3">
            <wp:extent cx="2057400" cy="2057400"/>
            <wp:effectExtent l="0" t="0" r="0" b="0"/>
            <wp:docPr id="290" name="Picture 290" descr="C:\Documents and Settings\cnadeau\My Documents\Work\Masked Bobwhite\Graphs\Herbaceous Cover\Arredondo Herb cover Low Var#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cnadeau\My Documents\Work\Masked Bobwhite\Graphs\Herbaceous Cover\Arredondo Herb cover Low Var#2.em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01D3557B" wp14:editId="238305E5">
            <wp:extent cx="2057400" cy="2057400"/>
            <wp:effectExtent l="0" t="0" r="0" b="0"/>
            <wp:docPr id="291" name="Picture 291" descr="C:\Documents and Settings\cnadeau\My Documents\Work\Masked Bobwhite\Graphs\Herbaceous Cover\Arredondo Herb cover Med Var#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cnadeau\My Documents\Work\Masked Bobwhite\Graphs\Herbaceous Cover\Arredondo Herb cover Med Var#3.em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2C2E32" w:rsidRDefault="002C2E32" w:rsidP="00A53624">
      <w:pPr>
        <w:ind w:left="720"/>
        <w:jc w:val="center"/>
        <w:rPr>
          <w:sz w:val="24"/>
          <w:szCs w:val="24"/>
        </w:rPr>
      </w:pPr>
    </w:p>
    <w:p w:rsidR="002C2E32" w:rsidRDefault="00C75A53" w:rsidP="00A53624">
      <w:pPr>
        <w:ind w:left="720"/>
        <w:jc w:val="center"/>
        <w:rPr>
          <w:sz w:val="24"/>
          <w:szCs w:val="24"/>
        </w:rPr>
      </w:pPr>
      <w:r w:rsidRPr="003969D5">
        <w:rPr>
          <w:noProof/>
          <w:sz w:val="24"/>
          <w:szCs w:val="24"/>
        </w:rPr>
        <mc:AlternateContent>
          <mc:Choice Requires="wps">
            <w:drawing>
              <wp:anchor distT="0" distB="0" distL="114300" distR="114300" simplePos="0" relativeHeight="251702272" behindDoc="0" locked="0" layoutInCell="1" allowOverlap="1" wp14:anchorId="3B6F7F87" wp14:editId="3F7C2EE4">
                <wp:simplePos x="0" y="0"/>
                <wp:positionH relativeFrom="column">
                  <wp:posOffset>2867025</wp:posOffset>
                </wp:positionH>
                <wp:positionV relativeFrom="paragraph">
                  <wp:posOffset>1982470</wp:posOffset>
                </wp:positionV>
                <wp:extent cx="1771650" cy="433070"/>
                <wp:effectExtent l="0" t="0" r="0" b="508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433070"/>
                        </a:xfrm>
                        <a:prstGeom prst="rect">
                          <a:avLst/>
                        </a:prstGeom>
                        <a:solidFill>
                          <a:srgbClr val="FFFFFF"/>
                        </a:solidFill>
                        <a:ln w="9525">
                          <a:noFill/>
                          <a:miter lim="800000"/>
                          <a:headEnd/>
                          <a:tailEnd/>
                        </a:ln>
                      </wps:spPr>
                      <wps:txbx>
                        <w:txbxContent>
                          <w:p w:rsidR="009E6C0D" w:rsidRDefault="009E6C0D" w:rsidP="002C2E32">
                            <m:oMathPara>
                              <m:oMath>
                                <m:f>
                                  <m:fPr>
                                    <m:ctrlPr>
                                      <w:rPr>
                                        <w:rFonts w:ascii="Cambria Math" w:hAnsi="Cambria Math"/>
                                        <w:i/>
                                        <w:iCs/>
                                      </w:rPr>
                                    </m:ctrlPr>
                                  </m:fPr>
                                  <m:num>
                                    <m:r>
                                      <w:rPr>
                                        <w:rFonts w:ascii="Cambria Math" w:hAnsi="Cambria Math"/>
                                      </w:rPr>
                                      <m:t>1</m:t>
                                    </m:r>
                                  </m:num>
                                  <m:den>
                                    <m:r>
                                      <w:rPr>
                                        <w:rFonts w:ascii="Cambria Math" w:hAnsi="Cambria Math"/>
                                      </w:rPr>
                                      <m:t>B(5,12.24)</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11.24</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225.75pt;margin-top:156.1pt;width:139.5pt;height:34.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" stroked="f">
                <v:textbo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5,12.24</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11.24</m:t>
                              </m:r>
                            </m:sup>
                          </m:sSup>
                        </m:oMath>
                      </m:oMathPara>
                    </w:p>
                  </w:txbxContent>
                </v:textbox>
              </v:shape>
            </w:pict>
          </mc:Fallback>
        </mc:AlternateContent>
      </w:r>
      <w:r w:rsidR="002C2E32" w:rsidRPr="003969D5">
        <w:rPr>
          <w:noProof/>
          <w:sz w:val="24"/>
          <w:szCs w:val="24"/>
        </w:rPr>
        <mc:AlternateContent>
          <mc:Choice Requires="wps">
            <w:drawing>
              <wp:anchor distT="0" distB="0" distL="114300" distR="114300" simplePos="0" relativeHeight="251700224" behindDoc="0" locked="0" layoutInCell="1" allowOverlap="1" wp14:anchorId="5D92D386" wp14:editId="64C9966A">
                <wp:simplePos x="0" y="0"/>
                <wp:positionH relativeFrom="column">
                  <wp:posOffset>742950</wp:posOffset>
                </wp:positionH>
                <wp:positionV relativeFrom="paragraph">
                  <wp:posOffset>1982470</wp:posOffset>
                </wp:positionV>
                <wp:extent cx="1838325" cy="433070"/>
                <wp:effectExtent l="0" t="0" r="9525" b="508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33070"/>
                        </a:xfrm>
                        <a:prstGeom prst="rect">
                          <a:avLst/>
                        </a:prstGeom>
                        <a:solidFill>
                          <a:srgbClr val="FFFFFF"/>
                        </a:solidFill>
                        <a:ln w="9525">
                          <a:noFill/>
                          <a:miter lim="800000"/>
                          <a:headEnd/>
                          <a:tailEnd/>
                        </a:ln>
                      </wps:spPr>
                      <wps:txbx>
                        <w:txbxContent>
                          <w:p w:rsidR="009E6C0D" w:rsidRDefault="009E6C0D" w:rsidP="002C2E32">
                            <m:oMathPara>
                              <m:oMath>
                                <m:f>
                                  <m:fPr>
                                    <m:ctrlPr>
                                      <w:rPr>
                                        <w:rFonts w:ascii="Cambria Math" w:hAnsi="Cambria Math"/>
                                        <w:i/>
                                        <w:iCs/>
                                      </w:rPr>
                                    </m:ctrlPr>
                                  </m:fPr>
                                  <m:num>
                                    <m:r>
                                      <w:rPr>
                                        <w:rFonts w:ascii="Cambria Math" w:hAnsi="Cambria Math"/>
                                      </w:rPr>
                                      <m:t>1</m:t>
                                    </m:r>
                                  </m:num>
                                  <m:den>
                                    <m:r>
                                      <w:rPr>
                                        <w:rFonts w:ascii="Cambria Math" w:hAnsi="Cambria Math"/>
                                      </w:rPr>
                                      <m:t>B(1.5,3.67)</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0.5</m:t>
                                        </m:r>
                                      </m:sup>
                                    </m:sSup>
                                    <m:r>
                                      <w:rPr>
                                        <w:rFonts w:ascii="Cambria Math" w:hAnsi="Cambria Math"/>
                                      </w:rPr>
                                      <m:t>(1-x)</m:t>
                                    </m:r>
                                  </m:e>
                                  <m:sup>
                                    <m:r>
                                      <w:rPr>
                                        <w:rFonts w:ascii="Cambria Math" w:hAnsi="Cambria Math"/>
                                      </w:rPr>
                                      <m:t>2.67</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58.5pt;margin-top:156.1pt;width:144.75pt;height:34.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" stroked="f">
                <v:textbo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1.5</m:t>
                              </m:r>
                              <m:r>
                                <w:rPr>
                                  <w:rFonts w:ascii="Cambria Math" w:hAnsi="Cambria Math"/>
                                </w:rPr>
                                <m:t>,</m:t>
                              </m:r>
                              <m:r>
                                <w:rPr>
                                  <w:rFonts w:ascii="Cambria Math" w:hAnsi="Cambria Math"/>
                                </w:rPr>
                                <m:t>3.67</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0.5</m:t>
                                  </m:r>
                                </m:sup>
                              </m:sSup>
                              <m:r>
                                <w:rPr>
                                  <w:rFonts w:ascii="Cambria Math" w:hAnsi="Cambria Math"/>
                                </w:rPr>
                                <m:t>(1-x)</m:t>
                              </m:r>
                            </m:e>
                            <m:sup>
                              <m:r>
                                <w:rPr>
                                  <w:rFonts w:ascii="Cambria Math" w:hAnsi="Cambria Math"/>
                                </w:rPr>
                                <m:t>2.67</m:t>
                              </m:r>
                            </m:sup>
                          </m:sSup>
                        </m:oMath>
                      </m:oMathPara>
                    </w:p>
                  </w:txbxContent>
                </v:textbox>
              </v:shape>
            </w:pict>
          </mc:Fallback>
        </mc:AlternateContent>
      </w:r>
      <w:r w:rsidR="002C2E32" w:rsidRPr="003969D5">
        <w:rPr>
          <w:noProof/>
          <w:sz w:val="24"/>
          <w:szCs w:val="24"/>
        </w:rPr>
        <mc:AlternateContent>
          <mc:Choice Requires="wps">
            <w:drawing>
              <wp:anchor distT="0" distB="0" distL="114300" distR="114300" simplePos="0" relativeHeight="251704320" behindDoc="0" locked="0" layoutInCell="1" allowOverlap="1" wp14:anchorId="249C5F70" wp14:editId="1E0619FD">
                <wp:simplePos x="0" y="0"/>
                <wp:positionH relativeFrom="column">
                  <wp:posOffset>4905375</wp:posOffset>
                </wp:positionH>
                <wp:positionV relativeFrom="paragraph">
                  <wp:posOffset>1978025</wp:posOffset>
                </wp:positionV>
                <wp:extent cx="1695450" cy="433070"/>
                <wp:effectExtent l="0" t="0" r="0" b="508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9E6C0D" w:rsidRDefault="009E6C0D" w:rsidP="002C2E32">
                            <m:oMathPara>
                              <m:oMath>
                                <m:f>
                                  <m:fPr>
                                    <m:ctrlPr>
                                      <w:rPr>
                                        <w:rFonts w:ascii="Cambria Math" w:hAnsi="Cambria Math"/>
                                        <w:i/>
                                        <w:iCs/>
                                      </w:rPr>
                                    </m:ctrlPr>
                                  </m:fPr>
                                  <m:num>
                                    <m:r>
                                      <w:rPr>
                                        <w:rFonts w:ascii="Cambria Math" w:hAnsi="Cambria Math"/>
                                      </w:rPr>
                                      <m:t>1</m:t>
                                    </m:r>
                                  </m:num>
                                  <m:den>
                                    <m:r>
                                      <w:rPr>
                                        <w:rFonts w:ascii="Cambria Math" w:hAnsi="Cambria Math"/>
                                      </w:rPr>
                                      <m:t>B(3,7.34)</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(1-x)</m:t>
                                    </m:r>
                                  </m:e>
                                  <m:sup>
                                    <m:r>
                                      <w:rPr>
                                        <w:rFonts w:ascii="Cambria Math" w:hAnsi="Cambria Math"/>
                                      </w:rPr>
                                      <m:t>6.34</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386.25pt;margin-top:155.75pt;width:133.5pt;height:34.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" stroked="f">
                <v:textbo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3,7.34</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(1-x)</m:t>
                              </m:r>
                            </m:e>
                            <m:sup>
                              <m:r>
                                <w:rPr>
                                  <w:rFonts w:ascii="Cambria Math" w:hAnsi="Cambria Math"/>
                                </w:rPr>
                                <m:t>6.34</m:t>
                              </m:r>
                            </m:sup>
                          </m:sSup>
                        </m:oMath>
                      </m:oMathPara>
                    </w:p>
                  </w:txbxContent>
                </v:textbox>
              </v:shape>
            </w:pict>
          </mc:Fallback>
        </mc:AlternateContent>
      </w:r>
      <w:r w:rsidR="002C2E32">
        <w:rPr>
          <w:noProof/>
          <w:sz w:val="24"/>
          <w:szCs w:val="24"/>
        </w:rPr>
        <w:drawing>
          <wp:inline distT="0" distB="0" distL="0" distR="0" wp14:anchorId="6B1FD1A1" wp14:editId="3EB9FBB5">
            <wp:extent cx="2057400" cy="2057400"/>
            <wp:effectExtent l="0" t="0" r="0" b="0"/>
            <wp:docPr id="295" name="Picture 295" descr="C:\Documents and Settings\cnadeau\My Documents\Work\Masked Bobwhite\Graphs\Herbaceous Cover\Kopp 1998 Herb Cover -High Var#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cnadeau\My Documents\Work\Masked Bobwhite\Graphs\Herbaceous Cover\Kopp 1998 Herb Cover -High Var#4.em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2C2E32">
        <w:rPr>
          <w:noProof/>
          <w:sz w:val="24"/>
          <w:szCs w:val="24"/>
        </w:rPr>
        <w:drawing>
          <wp:inline distT="0" distB="0" distL="0" distR="0" wp14:anchorId="7FFA3015" wp14:editId="3C1393F5">
            <wp:extent cx="2057400" cy="2057400"/>
            <wp:effectExtent l="0" t="0" r="0" b="0"/>
            <wp:docPr id="296" name="Picture 296" descr="C:\Documents and Settings\cnadeau\My Documents\Work\Masked Bobwhite\Graphs\Herbaceous Cover\Kopp 1998 Herb Cover -Low Var#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nts and Settings\cnadeau\My Documents\Work\Masked Bobwhite\Graphs\Herbaceous Cover\Kopp 1998 Herb Cover -Low Var#5.em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2C2E32">
        <w:rPr>
          <w:noProof/>
          <w:sz w:val="24"/>
          <w:szCs w:val="24"/>
        </w:rPr>
        <w:drawing>
          <wp:inline distT="0" distB="0" distL="0" distR="0" wp14:anchorId="56200148" wp14:editId="24DE1AD9">
            <wp:extent cx="2057400" cy="2057400"/>
            <wp:effectExtent l="0" t="0" r="0" b="0"/>
            <wp:docPr id="297" name="Picture 297" descr="C:\Documents and Settings\cnadeau\My Documents\Work\Masked Bobwhite\Graphs\Herbaceous Cover\Kopp 1998 Herb Cover -Med Var#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cnadeau\My Documents\Work\Masked Bobwhite\Graphs\Herbaceous Cover\Kopp 1998 Herb Cover -Med Var#6.em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BA4611" w:rsidRDefault="00BA4611" w:rsidP="00A53624">
      <w:pPr>
        <w:ind w:left="720"/>
        <w:jc w:val="center"/>
        <w:rPr>
          <w:sz w:val="24"/>
          <w:szCs w:val="24"/>
        </w:rPr>
      </w:pPr>
    </w:p>
    <w:p w:rsidR="00BA4611" w:rsidRDefault="00C828CF" w:rsidP="00A53624">
      <w:pPr>
        <w:ind w:left="720"/>
        <w:jc w:val="center"/>
        <w:rPr>
          <w:sz w:val="24"/>
          <w:szCs w:val="24"/>
        </w:rPr>
      </w:pPr>
      <w:r w:rsidRPr="003969D5">
        <w:rPr>
          <w:noProof/>
          <w:sz w:val="24"/>
          <w:szCs w:val="24"/>
        </w:rPr>
        <mc:AlternateContent>
          <mc:Choice Requires="wps">
            <w:drawing>
              <wp:anchor distT="0" distB="0" distL="114300" distR="114300" simplePos="0" relativeHeight="251706368" behindDoc="0" locked="0" layoutInCell="1" allowOverlap="1" wp14:anchorId="71083175" wp14:editId="625E3A5B">
                <wp:simplePos x="0" y="0"/>
                <wp:positionH relativeFrom="column">
                  <wp:posOffset>742950</wp:posOffset>
                </wp:positionH>
                <wp:positionV relativeFrom="paragraph">
                  <wp:posOffset>1972310</wp:posOffset>
                </wp:positionV>
                <wp:extent cx="1838325" cy="433070"/>
                <wp:effectExtent l="0" t="0" r="9525" b="508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33070"/>
                        </a:xfrm>
                        <a:prstGeom prst="rect">
                          <a:avLst/>
                        </a:prstGeom>
                        <a:solidFill>
                          <a:srgbClr val="FFFFFF"/>
                        </a:solidFill>
                        <a:ln w="9525">
                          <a:noFill/>
                          <a:miter lim="800000"/>
                          <a:headEnd/>
                          <a:tailEnd/>
                        </a:ln>
                      </wps:spPr>
                      <wps:txbx>
                        <w:txbxContent>
                          <w:p w:rsidR="009E6C0D" w:rsidRDefault="009E6C0D" w:rsidP="00C828CF">
                            <m:oMathPara>
                              <m:oMath>
                                <m:f>
                                  <m:fPr>
                                    <m:ctrlPr>
                                      <w:rPr>
                                        <w:rFonts w:ascii="Cambria Math" w:hAnsi="Cambria Math"/>
                                        <w:i/>
                                        <w:iCs/>
                                      </w:rPr>
                                    </m:ctrlPr>
                                  </m:fPr>
                                  <m:num>
                                    <m:r>
                                      <w:rPr>
                                        <w:rFonts w:ascii="Cambria Math" w:hAnsi="Cambria Math"/>
                                      </w:rPr>
                                      <m:t>1</m:t>
                                    </m:r>
                                  </m:num>
                                  <m:den>
                                    <m:r>
                                      <w:rPr>
                                        <w:rFonts w:ascii="Cambria Math" w:hAnsi="Cambria Math"/>
                                      </w:rPr>
                                      <m:t>B(5,1.25)</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0.25</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58.5pt;margin-top:155.3pt;width:144.75pt;height:34.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" stroked="f">
                <v:textbox>
                  <w:txbxContent>
                    <w:p w:rsidR="00C828CF" w:rsidRDefault="00C828CF" w:rsidP="00C828CF">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1.25</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0.25</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08416" behindDoc="0" locked="0" layoutInCell="1" allowOverlap="1" wp14:anchorId="3602C5E5" wp14:editId="236EAA0D">
                <wp:simplePos x="0" y="0"/>
                <wp:positionH relativeFrom="column">
                  <wp:posOffset>2847975</wp:posOffset>
                </wp:positionH>
                <wp:positionV relativeFrom="paragraph">
                  <wp:posOffset>1972310</wp:posOffset>
                </wp:positionV>
                <wp:extent cx="1838325" cy="433070"/>
                <wp:effectExtent l="0" t="0" r="9525" b="508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33070"/>
                        </a:xfrm>
                        <a:prstGeom prst="rect">
                          <a:avLst/>
                        </a:prstGeom>
                        <a:solidFill>
                          <a:srgbClr val="FFFFFF"/>
                        </a:solidFill>
                        <a:ln w="9525">
                          <a:noFill/>
                          <a:miter lim="800000"/>
                          <a:headEnd/>
                          <a:tailEnd/>
                        </a:ln>
                      </wps:spPr>
                      <wps:txbx>
                        <w:txbxContent>
                          <w:p w:rsidR="009E6C0D" w:rsidRDefault="009E6C0D" w:rsidP="00C828CF">
                            <m:oMathPara>
                              <m:oMath>
                                <m:f>
                                  <m:fPr>
                                    <m:ctrlPr>
                                      <w:rPr>
                                        <w:rFonts w:ascii="Cambria Math" w:hAnsi="Cambria Math"/>
                                        <w:i/>
                                        <w:iCs/>
                                      </w:rPr>
                                    </m:ctrlPr>
                                  </m:fPr>
                                  <m:num>
                                    <m:r>
                                      <w:rPr>
                                        <w:rFonts w:ascii="Cambria Math" w:hAnsi="Cambria Math"/>
                                      </w:rPr>
                                      <m:t>1</m:t>
                                    </m:r>
                                  </m:num>
                                  <m:den>
                                    <m:r>
                                      <w:rPr>
                                        <w:rFonts w:ascii="Cambria Math" w:hAnsi="Cambria Math"/>
                                      </w:rPr>
                                      <m:t>B(15,3.75)</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14</m:t>
                                        </m:r>
                                      </m:sup>
                                    </m:sSup>
                                    <m:r>
                                      <w:rPr>
                                        <w:rFonts w:ascii="Cambria Math" w:hAnsi="Cambria Math"/>
                                      </w:rPr>
                                      <m:t>(1-x)</m:t>
                                    </m:r>
                                  </m:e>
                                  <m:sup>
                                    <m:r>
                                      <w:rPr>
                                        <w:rFonts w:ascii="Cambria Math" w:hAnsi="Cambria Math"/>
                                      </w:rPr>
                                      <m:t>2.75</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224.25pt;margin-top:155.3pt;width:144.75pt;height:34.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" stroked="f">
                <v:textbox>
                  <w:txbxContent>
                    <w:p w:rsidR="00C828CF" w:rsidRDefault="00C828CF" w:rsidP="00C828CF">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15,3.75</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14</m:t>
                                  </m:r>
                                </m:sup>
                              </m:sSup>
                              <m:r>
                                <w:rPr>
                                  <w:rFonts w:ascii="Cambria Math" w:hAnsi="Cambria Math"/>
                                </w:rPr>
                                <m:t>(1-x)</m:t>
                              </m:r>
                            </m:e>
                            <m:sup>
                              <m:r>
                                <w:rPr>
                                  <w:rFonts w:ascii="Cambria Math" w:hAnsi="Cambria Math"/>
                                </w:rPr>
                                <m:t>2.</m:t>
                              </m:r>
                              <m:r>
                                <w:rPr>
                                  <w:rFonts w:ascii="Cambria Math" w:hAnsi="Cambria Math"/>
                                </w:rPr>
                                <m:t>75</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10464" behindDoc="0" locked="0" layoutInCell="1" allowOverlap="1" wp14:anchorId="2BA4EED8" wp14:editId="716BA311">
                <wp:simplePos x="0" y="0"/>
                <wp:positionH relativeFrom="column">
                  <wp:posOffset>4905375</wp:posOffset>
                </wp:positionH>
                <wp:positionV relativeFrom="paragraph">
                  <wp:posOffset>1972310</wp:posOffset>
                </wp:positionV>
                <wp:extent cx="1838325" cy="433070"/>
                <wp:effectExtent l="0" t="0" r="9525" b="508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33070"/>
                        </a:xfrm>
                        <a:prstGeom prst="rect">
                          <a:avLst/>
                        </a:prstGeom>
                        <a:solidFill>
                          <a:srgbClr val="FFFFFF"/>
                        </a:solidFill>
                        <a:ln w="9525">
                          <a:noFill/>
                          <a:miter lim="800000"/>
                          <a:headEnd/>
                          <a:tailEnd/>
                        </a:ln>
                      </wps:spPr>
                      <wps:txbx>
                        <w:txbxContent>
                          <w:p w:rsidR="009E6C0D" w:rsidRDefault="009E6C0D" w:rsidP="00C828CF">
                            <m:oMathPara>
                              <m:oMath>
                                <m:f>
                                  <m:fPr>
                                    <m:ctrlPr>
                                      <w:rPr>
                                        <w:rFonts w:ascii="Cambria Math" w:hAnsi="Cambria Math"/>
                                        <w:i/>
                                        <w:iCs/>
                                      </w:rPr>
                                    </m:ctrlPr>
                                  </m:fPr>
                                  <m:num>
                                    <m:r>
                                      <w:rPr>
                                        <w:rFonts w:ascii="Cambria Math" w:hAnsi="Cambria Math"/>
                                      </w:rPr>
                                      <m:t>1</m:t>
                                    </m:r>
                                  </m:num>
                                  <m:den>
                                    <m:r>
                                      <w:rPr>
                                        <w:rFonts w:ascii="Cambria Math" w:hAnsi="Cambria Math"/>
                                      </w:rPr>
                                      <m:t>B(10,2.5)</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9</m:t>
                                        </m:r>
                                      </m:sup>
                                    </m:sSup>
                                    <m:r>
                                      <w:rPr>
                                        <w:rFonts w:ascii="Cambria Math" w:hAnsi="Cambria Math"/>
                                      </w:rPr>
                                      <m:t>(1-x)</m:t>
                                    </m:r>
                                  </m:e>
                                  <m:sup>
                                    <m:r>
                                      <w:rPr>
                                        <w:rFonts w:ascii="Cambria Math" w:hAnsi="Cambria Math"/>
                                      </w:rPr>
                                      <m:t>1.5</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386.25pt;margin-top:155.3pt;width:144.75pt;height:34.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" stroked="f">
                <v:textbox>
                  <w:txbxContent>
                    <w:p w:rsidR="00C828CF" w:rsidRDefault="00C828CF" w:rsidP="00C828CF">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10,2.5</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9</m:t>
                                  </m:r>
                                </m:sup>
                              </m:sSup>
                              <m:r>
                                <w:rPr>
                                  <w:rFonts w:ascii="Cambria Math" w:hAnsi="Cambria Math"/>
                                </w:rPr>
                                <m:t>(1-x)</m:t>
                              </m:r>
                            </m:e>
                            <m:sup>
                              <m:r>
                                <w:rPr>
                                  <w:rFonts w:ascii="Cambria Math" w:hAnsi="Cambria Math"/>
                                </w:rPr>
                                <m:t>1.5</m:t>
                              </m:r>
                            </m:sup>
                          </m:sSup>
                        </m:oMath>
                      </m:oMathPara>
                    </w:p>
                  </w:txbxContent>
                </v:textbox>
              </v:shape>
            </w:pict>
          </mc:Fallback>
        </mc:AlternateContent>
      </w:r>
      <w:r w:rsidR="00BA4611">
        <w:rPr>
          <w:noProof/>
          <w:sz w:val="24"/>
          <w:szCs w:val="24"/>
        </w:rPr>
        <w:drawing>
          <wp:inline distT="0" distB="0" distL="0" distR="0">
            <wp:extent cx="2057400" cy="2057400"/>
            <wp:effectExtent l="0" t="0" r="0" b="0"/>
            <wp:docPr id="301" name="Picture 301" descr="C:\Documents and Settings\cnadeau\My Documents\Work\Masked Bobwhite\Graphs\Herbaceous Cover\Rader-Kuvleski Herb Cover -High Var#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cnadeau\My Documents\Work\Masked Bobwhite\Graphs\Herbaceous Cover\Rader-Kuvleski Herb Cover -High Var#7.em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BA4611">
        <w:rPr>
          <w:noProof/>
          <w:sz w:val="24"/>
          <w:szCs w:val="24"/>
        </w:rPr>
        <w:drawing>
          <wp:inline distT="0" distB="0" distL="0" distR="0">
            <wp:extent cx="2057400" cy="2057400"/>
            <wp:effectExtent l="0" t="0" r="0" b="0"/>
            <wp:docPr id="302" name="Picture 302" descr="C:\Documents and Settings\cnadeau\My Documents\Work\Masked Bobwhite\Graphs\Herbaceous Cover\Rader-Kuvleski Herb Cover -Low Var#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ocuments and Settings\cnadeau\My Documents\Work\Masked Bobwhite\Graphs\Herbaceous Cover\Rader-Kuvleski Herb Cover -Low Var#8.emf"/>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extent cx="2057400" cy="2057400"/>
            <wp:effectExtent l="0" t="0" r="0" b="0"/>
            <wp:docPr id="303" name="Picture 303" descr="C:\Documents and Settings\cnadeau\My Documents\Work\Masked Bobwhite\Graphs\Herbaceous Cover\Rader-Kuvleski Herb Cover -Med Var#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cnadeau\My Documents\Work\Masked Bobwhite\Graphs\Herbaceous Cover\Rader-Kuvleski Herb Cover -Med Var#9.emf"/>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247FA1" w:rsidRDefault="00247FA1" w:rsidP="00A53624">
      <w:pPr>
        <w:ind w:left="720"/>
        <w:jc w:val="center"/>
        <w:rPr>
          <w:sz w:val="24"/>
          <w:szCs w:val="24"/>
        </w:rPr>
      </w:pPr>
    </w:p>
    <w:p w:rsidR="00247FA1" w:rsidRDefault="00247FA1" w:rsidP="00A53624">
      <w:pPr>
        <w:ind w:left="720"/>
        <w:jc w:val="center"/>
        <w:rPr>
          <w:sz w:val="24"/>
          <w:szCs w:val="24"/>
        </w:rPr>
      </w:pPr>
      <w:r>
        <w:rPr>
          <w:sz w:val="24"/>
          <w:szCs w:val="24"/>
        </w:rPr>
        <w:br w:type="page"/>
      </w:r>
    </w:p>
    <w:p w:rsidR="00247FA1" w:rsidRDefault="00247FA1" w:rsidP="00247FA1">
      <w:pPr>
        <w:ind w:left="720"/>
        <w:rPr>
          <w:sz w:val="24"/>
          <w:szCs w:val="24"/>
        </w:rPr>
      </w:pPr>
      <w:r>
        <w:rPr>
          <w:sz w:val="24"/>
          <w:szCs w:val="24"/>
          <w:u w:val="single"/>
        </w:rPr>
        <w:lastRenderedPageBreak/>
        <w:t>Visual Obstruction (at ground level)</w:t>
      </w:r>
    </w:p>
    <w:p w:rsidR="00247FA1" w:rsidRDefault="00247FA1" w:rsidP="00247FA1">
      <w:pPr>
        <w:jc w:val="center"/>
        <w:rPr>
          <w:sz w:val="24"/>
          <w:szCs w:val="24"/>
        </w:rPr>
      </w:pPr>
      <w:r>
        <w:rPr>
          <w:noProof/>
          <w:sz w:val="24"/>
          <w:szCs w:val="24"/>
        </w:rPr>
        <w:drawing>
          <wp:inline distT="0" distB="0" distL="0" distR="0" wp14:anchorId="26237A3B" wp14:editId="3A14E347">
            <wp:extent cx="2057400" cy="2057400"/>
            <wp:effectExtent l="0" t="0" r="0" b="0"/>
            <wp:docPr id="308" name="Picture 308" descr="C:\Documents and Settings\cnadeau\My Documents\Work\Masked Bobwhite\Graphs\Visual Obstruction\Arredondo 2007- Radius of Obstruction High Var#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ocuments and Settings\cnadeau\My Documents\Work\Masked Bobwhite\Graphs\Visual Obstruction\Arredondo 2007- Radius of Obstruction High Var#1.emf"/>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4E5FFD53" wp14:editId="53862D85">
            <wp:extent cx="2057400" cy="2057400"/>
            <wp:effectExtent l="0" t="0" r="0" b="0"/>
            <wp:docPr id="309" name="Picture 309" descr="C:\Documents and Settings\cnadeau\My Documents\Work\Masked Bobwhite\Graphs\Visual Obstruction\Arredondo 2007- Radius of Obstruction Low Var#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cnadeau\My Documents\Work\Masked Bobwhite\Graphs\Visual Obstruction\Arredondo 2007- Radius of Obstruction Low Var#2.emf"/>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5D8D3562" wp14:editId="0D45EA4A">
            <wp:extent cx="2057400" cy="2057400"/>
            <wp:effectExtent l="0" t="0" r="0" b="0"/>
            <wp:docPr id="310" name="Picture 310" descr="C:\Documents and Settings\cnadeau\My Documents\Work\Masked Bobwhite\Graphs\Visual Obstruction\Arredondo 2007- Radius of Obstruction Med Var#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cnadeau\My Documents\Work\Masked Bobwhite\Graphs\Visual Obstruction\Arredondo 2007- Radius of Obstruction Med Var#3.emf"/>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Pr="003969D5">
        <w:rPr>
          <w:noProof/>
          <w:sz w:val="24"/>
          <w:szCs w:val="24"/>
        </w:rPr>
        <mc:AlternateContent>
          <mc:Choice Requires="wps">
            <w:drawing>
              <wp:anchor distT="0" distB="0" distL="114300" distR="114300" simplePos="0" relativeHeight="251714560" behindDoc="0" locked="0" layoutInCell="1" allowOverlap="1" wp14:anchorId="4E39CBC2" wp14:editId="1A4AB822">
                <wp:simplePos x="0" y="0"/>
                <wp:positionH relativeFrom="column">
                  <wp:posOffset>4695825</wp:posOffset>
                </wp:positionH>
                <wp:positionV relativeFrom="paragraph">
                  <wp:posOffset>1974850</wp:posOffset>
                </wp:positionV>
                <wp:extent cx="1695450" cy="533400"/>
                <wp:effectExtent l="0" t="0" r="0" b="0"/>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9E6C0D" w:rsidRDefault="009E6C0D" w:rsidP="00247FA1">
                            <m:oMathPara>
                              <m:oMath>
                                <m:f>
                                  <m:fPr>
                                    <m:ctrlPr>
                                      <w:rPr>
                                        <w:rFonts w:ascii="Cambria Math" w:hAnsi="Cambria Math"/>
                                        <w:i/>
                                        <w:iCs/>
                                      </w:rPr>
                                    </m:ctrlPr>
                                  </m:fPr>
                                  <m:num>
                                    <m:r>
                                      <w:rPr>
                                        <w:rFonts w:ascii="Cambria Math" w:hAnsi="Cambria Math"/>
                                      </w:rPr>
                                      <m:t>1</m:t>
                                    </m:r>
                                  </m:num>
                                  <m:den>
                                    <m:r>
                                      <w:rPr>
                                        <w:rFonts w:ascii="Cambria Math" w:hAnsi="Cambria Math"/>
                                      </w:rPr>
                                      <m:t>3</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-(x-12)</m:t>
                                            </m:r>
                                          </m:e>
                                          <m:sup>
                                            <m:r>
                                              <w:rPr>
                                                <w:rFonts w:ascii="Cambria Math" w:hAnsi="Cambria Math"/>
                                              </w:rPr>
                                              <m:t>2</m:t>
                                            </m:r>
                                          </m:sup>
                                        </m:sSup>
                                      </m:num>
                                      <m:den>
                                        <m:r>
                                          <w:rPr>
                                            <w:rFonts w:ascii="Cambria Math" w:hAnsi="Cambria Math"/>
                                          </w:rPr>
                                          <m:t>9</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369.75pt;margin-top:155.5pt;width:133.5pt;height:4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" stroked="f">
                <v:textbox>
                  <w:txbxContent>
                    <w:p w:rsidR="00247FA1" w:rsidRDefault="00247FA1" w:rsidP="00247FA1">
                      <m:oMathPara>
                        <m:oMath>
                          <m:f>
                            <m:fPr>
                              <m:ctrlPr>
                                <w:rPr>
                                  <w:rFonts w:ascii="Cambria Math" w:hAnsi="Cambria Math"/>
                                  <w:i/>
                                  <w:iCs/>
                                </w:rPr>
                              </m:ctrlPr>
                            </m:fPr>
                            <m:num>
                              <m:r>
                                <w:rPr>
                                  <w:rFonts w:ascii="Cambria Math" w:hAnsi="Cambria Math"/>
                                </w:rPr>
                                <m:t>1</m:t>
                              </m:r>
                            </m:num>
                            <m:den>
                              <m:r>
                                <w:rPr>
                                  <w:rFonts w:ascii="Cambria Math" w:hAnsi="Cambria Math"/>
                                </w:rPr>
                                <m:t>3</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m:t>
                                      </m:r>
                                      <m:r>
                                        <w:rPr>
                                          <w:rFonts w:ascii="Cambria Math" w:hAnsi="Cambria Math"/>
                                        </w:rPr>
                                        <m:t>12</m:t>
                                      </m:r>
                                      <m:r>
                                        <w:rPr>
                                          <w:rFonts w:ascii="Cambria Math" w:hAnsi="Cambria Math"/>
                                        </w:rPr>
                                        <m:t>)</m:t>
                                      </m:r>
                                    </m:e>
                                    <m:sup>
                                      <m:r>
                                        <w:rPr>
                                          <w:rFonts w:ascii="Cambria Math" w:hAnsi="Cambria Math"/>
                                        </w:rPr>
                                        <m:t>2</m:t>
                                      </m:r>
                                    </m:sup>
                                  </m:sSup>
                                </m:num>
                                <m:den>
                                  <m:r>
                                    <w:rPr>
                                      <w:rFonts w:ascii="Cambria Math" w:hAnsi="Cambria Math"/>
                                    </w:rPr>
                                    <m:t>9</m:t>
                                  </m:r>
                                </m:den>
                              </m:f>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13536" behindDoc="0" locked="0" layoutInCell="1" allowOverlap="1" wp14:anchorId="3F869DFC" wp14:editId="2A6797C7">
                <wp:simplePos x="0" y="0"/>
                <wp:positionH relativeFrom="column">
                  <wp:posOffset>2619375</wp:posOffset>
                </wp:positionH>
                <wp:positionV relativeFrom="paragraph">
                  <wp:posOffset>1984375</wp:posOffset>
                </wp:positionV>
                <wp:extent cx="1695450" cy="533400"/>
                <wp:effectExtent l="0" t="0" r="0" b="0"/>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9E6C0D" w:rsidRDefault="009E6C0D" w:rsidP="00247FA1">
                            <m:oMathPara>
                              <m:oMath>
                                <m:f>
                                  <m:fPr>
                                    <m:ctrlPr>
                                      <w:rPr>
                                        <w:rFonts w:ascii="Cambria Math" w:hAnsi="Cambria Math"/>
                                        <w:i/>
                                        <w:iCs/>
                                      </w:rPr>
                                    </m:ctrlPr>
                                  </m:fPr>
                                  <m:num>
                                    <m:r>
                                      <w:rPr>
                                        <w:rFonts w:ascii="Cambria Math" w:hAnsi="Cambria Math"/>
                                      </w:rPr>
                                      <m:t>1</m:t>
                                    </m:r>
                                  </m:num>
                                  <m:den>
                                    <m:r>
                                      <w:rPr>
                                        <w:rFonts w:ascii="Cambria Math" w:hAnsi="Cambria Math"/>
                                      </w:rPr>
                                      <m:t>1.5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-(x-12)</m:t>
                                            </m:r>
                                          </m:e>
                                          <m:sup>
                                            <m:r>
                                              <w:rPr>
                                                <w:rFonts w:ascii="Cambria Math" w:hAnsi="Cambria Math"/>
                                              </w:rPr>
                                              <m:t>2</m:t>
                                            </m:r>
                                          </m:sup>
                                        </m:sSup>
                                      </m:num>
                                      <m:den>
                                        <m:r>
                                          <w:rPr>
                                            <w:rFonts w:ascii="Cambria Math" w:hAnsi="Cambria Math"/>
                                          </w:rPr>
                                          <m:t>2.25</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206.25pt;margin-top:156.25pt;width:133.5pt;height:4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" stroked="f">
                <v:textbox>
                  <w:txbxContent>
                    <w:p w:rsidR="00247FA1" w:rsidRDefault="00247FA1" w:rsidP="00247FA1">
                      <m:oMathPara>
                        <m:oMath>
                          <m:f>
                            <m:fPr>
                              <m:ctrlPr>
                                <w:rPr>
                                  <w:rFonts w:ascii="Cambria Math" w:hAnsi="Cambria Math"/>
                                  <w:i/>
                                  <w:iCs/>
                                </w:rPr>
                              </m:ctrlPr>
                            </m:fPr>
                            <m:num>
                              <m:r>
                                <w:rPr>
                                  <w:rFonts w:ascii="Cambria Math" w:hAnsi="Cambria Math"/>
                                </w:rPr>
                                <m:t>1</m:t>
                              </m:r>
                            </m:num>
                            <m:den>
                              <m:r>
                                <w:rPr>
                                  <w:rFonts w:ascii="Cambria Math" w:hAnsi="Cambria Math"/>
                                </w:rPr>
                                <m:t>1.5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m:t>
                                      </m:r>
                                      <m:r>
                                        <w:rPr>
                                          <w:rFonts w:ascii="Cambria Math" w:hAnsi="Cambria Math"/>
                                        </w:rPr>
                                        <m:t>12</m:t>
                                      </m:r>
                                      <m:r>
                                        <w:rPr>
                                          <w:rFonts w:ascii="Cambria Math" w:hAnsi="Cambria Math"/>
                                        </w:rPr>
                                        <m:t>)</m:t>
                                      </m:r>
                                    </m:e>
                                    <m:sup>
                                      <m:r>
                                        <w:rPr>
                                          <w:rFonts w:ascii="Cambria Math" w:hAnsi="Cambria Math"/>
                                        </w:rPr>
                                        <m:t>2</m:t>
                                      </m:r>
                                    </m:sup>
                                  </m:sSup>
                                </m:num>
                                <m:den>
                                  <m:r>
                                    <w:rPr>
                                      <w:rFonts w:ascii="Cambria Math" w:hAnsi="Cambria Math"/>
                                    </w:rPr>
                                    <m:t>2.25</m:t>
                                  </m:r>
                                </m:den>
                              </m:f>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12512" behindDoc="0" locked="0" layoutInCell="1" allowOverlap="1" wp14:anchorId="63366EDA" wp14:editId="3A479EED">
                <wp:simplePos x="0" y="0"/>
                <wp:positionH relativeFrom="column">
                  <wp:posOffset>523875</wp:posOffset>
                </wp:positionH>
                <wp:positionV relativeFrom="paragraph">
                  <wp:posOffset>1984375</wp:posOffset>
                </wp:positionV>
                <wp:extent cx="1695450" cy="533400"/>
                <wp:effectExtent l="0" t="0" r="0" b="0"/>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9E6C0D" w:rsidRDefault="009E6C0D" w:rsidP="00247FA1">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-(x-12)</m:t>
                                            </m:r>
                                          </m:e>
                                          <m:sup>
                                            <m:r>
                                              <w:rPr>
                                                <w:rFonts w:ascii="Cambria Math" w:hAnsi="Cambria Math"/>
                                              </w:rPr>
                                              <m:t>2</m:t>
                                            </m:r>
                                          </m:sup>
                                        </m:sSup>
                                      </m:num>
                                      <m:den>
                                        <m:r>
                                          <w:rPr>
                                            <w:rFonts w:ascii="Cambria Math" w:hAnsi="Cambria Math"/>
                                          </w:rPr>
                                          <m:t>50</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41.25pt;margin-top:156.25pt;width:133.5pt;height:4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" stroked="f">
                <v:textbox>
                  <w:txbxContent>
                    <w:p w:rsidR="00247FA1" w:rsidRDefault="00247FA1" w:rsidP="00247FA1">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m:t>
                                      </m:r>
                                      <m:r>
                                        <w:rPr>
                                          <w:rFonts w:ascii="Cambria Math" w:hAnsi="Cambria Math"/>
                                        </w:rPr>
                                        <m:t>12</m:t>
                                      </m:r>
                                      <m:r>
                                        <w:rPr>
                                          <w:rFonts w:ascii="Cambria Math" w:hAnsi="Cambria Math"/>
                                        </w:rPr>
                                        <m:t>)</m:t>
                                      </m:r>
                                    </m:e>
                                    <m:sup>
                                      <m:r>
                                        <w:rPr>
                                          <w:rFonts w:ascii="Cambria Math" w:hAnsi="Cambria Math"/>
                                        </w:rPr>
                                        <m:t>2</m:t>
                                      </m:r>
                                    </m:sup>
                                  </m:sSup>
                                </m:num>
                                <m:den>
                                  <m:r>
                                    <w:rPr>
                                      <w:rFonts w:ascii="Cambria Math" w:hAnsi="Cambria Math"/>
                                    </w:rPr>
                                    <m:t>50</m:t>
                                  </m:r>
                                </m:den>
                              </m:f>
                            </m:sup>
                          </m:sSup>
                        </m:oMath>
                      </m:oMathPara>
                    </w:p>
                  </w:txbxContent>
                </v:textbox>
              </v:shape>
            </w:pict>
          </mc:Fallback>
        </mc:AlternateContent>
      </w:r>
    </w:p>
    <w:p w:rsidR="00247FA1" w:rsidRDefault="00247FA1" w:rsidP="00247FA1">
      <w:pPr>
        <w:ind w:left="720"/>
        <w:jc w:val="center"/>
        <w:rPr>
          <w:sz w:val="24"/>
          <w:szCs w:val="24"/>
        </w:rPr>
      </w:pPr>
    </w:p>
    <w:p w:rsidR="00D95C15" w:rsidRDefault="00D95C15" w:rsidP="00D95C15">
      <w:pPr>
        <w:jc w:val="center"/>
        <w:rPr>
          <w:sz w:val="24"/>
          <w:szCs w:val="24"/>
        </w:rPr>
      </w:pPr>
      <w:r w:rsidRPr="003969D5">
        <w:rPr>
          <w:noProof/>
          <w:sz w:val="24"/>
          <w:szCs w:val="24"/>
        </w:rPr>
        <mc:AlternateContent>
          <mc:Choice Requires="wps">
            <w:drawing>
              <wp:anchor distT="0" distB="0" distL="114300" distR="114300" simplePos="0" relativeHeight="251718656" behindDoc="0" locked="0" layoutInCell="1" allowOverlap="1" wp14:anchorId="7D435F6D" wp14:editId="1CB0C95E">
                <wp:simplePos x="0" y="0"/>
                <wp:positionH relativeFrom="column">
                  <wp:posOffset>2619375</wp:posOffset>
                </wp:positionH>
                <wp:positionV relativeFrom="paragraph">
                  <wp:posOffset>1991995</wp:posOffset>
                </wp:positionV>
                <wp:extent cx="1695450" cy="495300"/>
                <wp:effectExtent l="0" t="0" r="0" b="0"/>
                <wp:wrapNone/>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95300"/>
                        </a:xfrm>
                        <a:prstGeom prst="rect">
                          <a:avLst/>
                        </a:prstGeom>
                        <a:solidFill>
                          <a:srgbClr val="FFFFFF"/>
                        </a:solidFill>
                        <a:ln w="9525">
                          <a:noFill/>
                          <a:miter lim="800000"/>
                          <a:headEnd/>
                          <a:tailEnd/>
                        </a:ln>
                      </wps:spPr>
                      <wps:txbx>
                        <w:txbxContent>
                          <w:p w:rsidR="009E6C0D" w:rsidRDefault="009E6C0D" w:rsidP="00D95C15">
                            <m:oMathPara>
                              <m:oMath>
                                <m:f>
                                  <m:fPr>
                                    <m:ctrlPr>
                                      <w:rPr>
                                        <w:rFonts w:ascii="Cambria Math" w:hAnsi="Cambria Math"/>
                                        <w:i/>
                                        <w:iCs/>
                                      </w:rPr>
                                    </m:ctrlPr>
                                  </m:fPr>
                                  <m:num>
                                    <m:r>
                                      <w:rPr>
                                        <w:rFonts w:ascii="Cambria Math" w:hAnsi="Cambria Math"/>
                                      </w:rPr>
                                      <m:t>4</m:t>
                                    </m:r>
                                  </m:num>
                                  <m:den>
                                    <m:r>
                                      <w:rPr>
                                        <w:rFonts w:ascii="Cambria Math" w:hAnsi="Cambria Math"/>
                                      </w:rPr>
                                      <m:t>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sSup>
                                      <m:sSupPr>
                                        <m:ctrlPr>
                                          <w:rPr>
                                            <w:rFonts w:ascii="Cambria Math" w:hAnsi="Cambria Math"/>
                                            <w:i/>
                                            <w:iCs/>
                                          </w:rPr>
                                        </m:ctrlPr>
                                      </m:sSupPr>
                                      <m:e>
                                        <m:r>
                                          <w:rPr>
                                            <w:rFonts w:ascii="Cambria Math" w:hAnsi="Cambria Math"/>
                                          </w:rPr>
                                          <m:t>-8(lnx-0.8486)</m:t>
                                        </m:r>
                                      </m:e>
                                      <m:sup>
                                        <m:r>
                                          <w:rPr>
                                            <w:rFonts w:ascii="Cambria Math" w:hAnsi="Cambria Math"/>
                                          </w:rPr>
                                          <m:t>2</m:t>
                                        </m:r>
                                      </m:sup>
                                    </m:sSup>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206.25pt;margin-top:156.85pt;width:133.5pt;height:3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" stroked="f">
                <v:textbox>
                  <w:txbxContent>
                    <w:p w:rsidR="00D95C15" w:rsidRDefault="00D95C15" w:rsidP="00D95C15">
                      <m:oMathPara>
                        <m:oMath>
                          <m:f>
                            <m:fPr>
                              <m:ctrlPr>
                                <w:rPr>
                                  <w:rFonts w:ascii="Cambria Math" w:hAnsi="Cambria Math"/>
                                  <w:i/>
                                  <w:iCs/>
                                </w:rPr>
                              </m:ctrlPr>
                            </m:fPr>
                            <m:num>
                              <m:r>
                                <w:rPr>
                                  <w:rFonts w:ascii="Cambria Math" w:hAnsi="Cambria Math"/>
                                </w:rPr>
                                <m:t>4</m:t>
                              </m:r>
                            </m:num>
                            <m:den>
                              <m:r>
                                <w:rPr>
                                  <w:rFonts w:ascii="Cambria Math" w:hAnsi="Cambria Math"/>
                                </w:rPr>
                                <m:t>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sSup>
                                <m:sSupPr>
                                  <m:ctrlPr>
                                    <w:rPr>
                                      <w:rFonts w:ascii="Cambria Math" w:hAnsi="Cambria Math"/>
                                      <w:i/>
                                      <w:iCs/>
                                    </w:rPr>
                                  </m:ctrlPr>
                                </m:sSupPr>
                                <m:e>
                                  <m:r>
                                    <w:rPr>
                                      <w:rFonts w:ascii="Cambria Math" w:hAnsi="Cambria Math"/>
                                    </w:rPr>
                                    <m:t>-</m:t>
                                  </m:r>
                                  <m:r>
                                    <w:rPr>
                                      <w:rFonts w:ascii="Cambria Math" w:hAnsi="Cambria Math"/>
                                    </w:rPr>
                                    <m:t>8</m:t>
                                  </m:r>
                                  <m:r>
                                    <w:rPr>
                                      <w:rFonts w:ascii="Cambria Math" w:hAnsi="Cambria Math"/>
                                    </w:rPr>
                                    <m:t>(lnx-0.8486)</m:t>
                                  </m:r>
                                </m:e>
                                <m:sup>
                                  <m:r>
                                    <w:rPr>
                                      <w:rFonts w:ascii="Cambria Math" w:hAnsi="Cambria Math"/>
                                    </w:rPr>
                                    <m:t>2</m:t>
                                  </m:r>
                                </m:sup>
                              </m:sSup>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20704" behindDoc="0" locked="0" layoutInCell="1" allowOverlap="1" wp14:anchorId="41C33D55" wp14:editId="7A14C7E2">
                <wp:simplePos x="0" y="0"/>
                <wp:positionH relativeFrom="column">
                  <wp:posOffset>4695825</wp:posOffset>
                </wp:positionH>
                <wp:positionV relativeFrom="paragraph">
                  <wp:posOffset>1991995</wp:posOffset>
                </wp:positionV>
                <wp:extent cx="1695450" cy="495300"/>
                <wp:effectExtent l="0" t="0" r="0" b="0"/>
                <wp:wrapNone/>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95300"/>
                        </a:xfrm>
                        <a:prstGeom prst="rect">
                          <a:avLst/>
                        </a:prstGeom>
                        <a:solidFill>
                          <a:srgbClr val="FFFFFF"/>
                        </a:solidFill>
                        <a:ln w="9525">
                          <a:noFill/>
                          <a:miter lim="800000"/>
                          <a:headEnd/>
                          <a:tailEnd/>
                        </a:ln>
                      </wps:spPr>
                      <wps:txbx>
                        <w:txbxContent>
                          <w:p w:rsidR="009E6C0D" w:rsidRDefault="009E6C0D" w:rsidP="00D95C15">
                            <m:oMathPara>
                              <m:oMath>
                                <m:f>
                                  <m:fPr>
                                    <m:ctrlPr>
                                      <w:rPr>
                                        <w:rFonts w:ascii="Cambria Math" w:hAnsi="Cambria Math"/>
                                        <w:i/>
                                        <w:iCs/>
                                      </w:rPr>
                                    </m:ctrlPr>
                                  </m:fPr>
                                  <m:num>
                                    <m:r>
                                      <w:rPr>
                                        <w:rFonts w:ascii="Cambria Math" w:hAnsi="Cambria Math"/>
                                      </w:rPr>
                                      <m:t>1</m:t>
                                    </m:r>
                                  </m:num>
                                  <m:den>
                                    <m:r>
                                      <w:rPr>
                                        <w:rFonts w:ascii="Cambria Math" w:hAnsi="Cambria Math"/>
                                      </w:rPr>
                                      <m:t>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-(lnx-0.599)</m:t>
                                            </m:r>
                                          </m:e>
                                          <m:sup>
                                            <m:r>
                                              <w:rPr>
                                                <w:rFonts w:ascii="Cambria Math" w:hAnsi="Cambria Math"/>
                                              </w:rPr>
                                              <m:t>2</m:t>
                                            </m:r>
                                          </m:sup>
                                        </m:sSup>
                                      </m:num>
                                      <m:den>
                                        <m:r>
                                          <w:rPr>
                                            <w:rFonts w:ascii="Cambria Math" w:hAnsi="Cambria Math"/>
                                          </w:rPr>
                                          <m:t>2</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369.75pt;margin-top:156.85pt;width:133.5pt;height:3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" stroked="f">
                <v:textbox>
                  <w:txbxContent>
                    <w:p w:rsidR="00D95C15" w:rsidRDefault="00D95C15" w:rsidP="00D95C15">
                      <m:oMathPara>
                        <m:oMath>
                          <m:f>
                            <m:fPr>
                              <m:ctrlPr>
                                <w:rPr>
                                  <w:rFonts w:ascii="Cambria Math" w:hAnsi="Cambria Math"/>
                                  <w:i/>
                                  <w:iCs/>
                                </w:rPr>
                              </m:ctrlPr>
                            </m:fPr>
                            <m:num>
                              <m:r>
                                <w:rPr>
                                  <w:rFonts w:ascii="Cambria Math" w:hAnsi="Cambria Math"/>
                                </w:rPr>
                                <m:t>1</m:t>
                              </m:r>
                            </m:num>
                            <m:den>
                              <m:r>
                                <w:rPr>
                                  <w:rFonts w:ascii="Cambria Math" w:hAnsi="Cambria Math"/>
                                </w:rPr>
                                <m:t>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-(lnx-0.</m:t>
                                      </m:r>
                                      <m:r>
                                        <w:rPr>
                                          <w:rFonts w:ascii="Cambria Math" w:hAnsi="Cambria Math"/>
                                        </w:rPr>
                                        <m:t>599</m:t>
                                      </m:r>
                                      <m:r>
                                        <w:rPr>
                                          <w:rFonts w:ascii="Cambria Math" w:hAnsi="Cambria Math"/>
                                        </w:rPr>
                                        <m:t>)</m:t>
                                      </m:r>
                                    </m:e>
                                    <m:sup>
                                      <m:r>
                                        <w:rPr>
                                          <w:rFonts w:ascii="Cambria Math" w:hAnsi="Cambria Math"/>
                                        </w:rPr>
                                        <m:t>2</m:t>
                                      </m:r>
                                    </m:sup>
                                  </m:sSup>
                                </m:num>
                                <m:den>
                                  <m:r>
                                    <w:rPr>
                                      <w:rFonts w:ascii="Cambria Math" w:hAnsi="Cambria Math"/>
                                    </w:rPr>
                                    <m:t>2</m:t>
                                  </m:r>
                                </m:den>
                              </m:f>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16608" behindDoc="0" locked="0" layoutInCell="1" allowOverlap="1" wp14:anchorId="0A45196C" wp14:editId="17ED0281">
                <wp:simplePos x="0" y="0"/>
                <wp:positionH relativeFrom="column">
                  <wp:posOffset>581025</wp:posOffset>
                </wp:positionH>
                <wp:positionV relativeFrom="paragraph">
                  <wp:posOffset>1991995</wp:posOffset>
                </wp:positionV>
                <wp:extent cx="1695450" cy="495300"/>
                <wp:effectExtent l="0" t="0" r="0" b="0"/>
                <wp:wrapNone/>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95300"/>
                        </a:xfrm>
                        <a:prstGeom prst="rect">
                          <a:avLst/>
                        </a:prstGeom>
                        <a:solidFill>
                          <a:srgbClr val="FFFFFF"/>
                        </a:solidFill>
                        <a:ln w="9525">
                          <a:noFill/>
                          <a:miter lim="800000"/>
                          <a:headEnd/>
                          <a:tailEnd/>
                        </a:ln>
                      </wps:spPr>
                      <wps:txbx>
                        <w:txbxContent>
                          <w:p w:rsidR="009E6C0D" w:rsidRDefault="009E6C0D" w:rsidP="00D95C15">
                            <m:oMathPara>
                              <m:oMath>
                                <m:f>
                                  <m:fPr>
                                    <m:ctrlPr>
                                      <w:rPr>
                                        <w:rFonts w:ascii="Cambria Math" w:hAnsi="Cambria Math"/>
                                        <w:i/>
                                        <w:iCs/>
                                      </w:rPr>
                                    </m:ctrlPr>
                                  </m:fPr>
                                  <m:num>
                                    <m:r>
                                      <w:rPr>
                                        <w:rFonts w:ascii="Cambria Math" w:hAnsi="Cambria Math"/>
                                      </w:rPr>
                                      <m:t>1</m:t>
                                    </m:r>
                                  </m:num>
                                  <m:den>
                                    <m:r>
                                      <w:rPr>
                                        <w:rFonts w:ascii="Cambria Math" w:hAnsi="Cambria Math"/>
                                      </w:rPr>
                                      <m:t>1.5x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-(lnx-0.349)</m:t>
                                            </m:r>
                                          </m:e>
                                          <m:sup>
                                            <m:r>
                                              <w:rPr>
                                                <w:rFonts w:ascii="Cambria Math" w:hAnsi="Cambria Math"/>
                                              </w:rPr>
                                              <m:t>2</m:t>
                                            </m:r>
                                          </m:sup>
                                        </m:sSup>
                                      </m:num>
                                      <m:den>
                                        <m:r>
                                          <w:rPr>
                                            <w:rFonts w:ascii="Cambria Math" w:hAnsi="Cambria Math"/>
                                          </w:rPr>
                                          <m:t>4.5</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45.75pt;margin-top:156.85pt;width:133.5pt;height:3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" stroked="f">
                <v:textbox>
                  <w:txbxContent>
                    <w:p w:rsidR="00D95C15" w:rsidRDefault="00D95C15" w:rsidP="00D95C15">
                      <m:oMathPara>
                        <m:oMath>
                          <m:f>
                            <m:fPr>
                              <m:ctrlPr>
                                <w:rPr>
                                  <w:rFonts w:ascii="Cambria Math" w:hAnsi="Cambria Math"/>
                                  <w:i/>
                                  <w:iCs/>
                                </w:rPr>
                              </m:ctrlPr>
                            </m:fPr>
                            <m:num>
                              <m:r>
                                <w:rPr>
                                  <w:rFonts w:ascii="Cambria Math" w:hAnsi="Cambria Math"/>
                                </w:rPr>
                                <m:t>1</m:t>
                              </m:r>
                            </m:num>
                            <m:den>
                              <m:r>
                                <w:rPr>
                                  <w:rFonts w:ascii="Cambria Math" w:hAnsi="Cambria Math"/>
                                </w:rPr>
                                <m:t>1</m:t>
                              </m:r>
                              <m:r>
                                <w:rPr>
                                  <w:rFonts w:ascii="Cambria Math" w:hAnsi="Cambria Math"/>
                                </w:rPr>
                                <m:t>.5x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-(lnx-0</m:t>
                                      </m:r>
                                      <m:r>
                                        <w:rPr>
                                          <w:rFonts w:ascii="Cambria Math" w:hAnsi="Cambria Math"/>
                                        </w:rPr>
                                        <m:t>.349</m:t>
                                      </m:r>
                                      <m:r>
                                        <w:rPr>
                                          <w:rFonts w:ascii="Cambria Math" w:hAnsi="Cambria Math"/>
                                        </w:rPr>
                                        <m:t>)</m:t>
                                      </m:r>
                                    </m:e>
                                    <m:sup>
                                      <m:r>
                                        <w:rPr>
                                          <w:rFonts w:ascii="Cambria Math" w:hAnsi="Cambria Math"/>
                                        </w:rPr>
                                        <m:t>2</m:t>
                                      </m:r>
                                    </m:sup>
                                  </m:sSup>
                                </m:num>
                                <m:den>
                                  <m:r>
                                    <w:rPr>
                                      <w:rFonts w:ascii="Cambria Math" w:hAnsi="Cambria Math"/>
                                    </w:rPr>
                                    <m:t>4.5</m:t>
                                  </m:r>
                                </m:den>
                              </m:f>
                            </m:sup>
                          </m:sSup>
                        </m:oMath>
                      </m:oMathPara>
                    </w:p>
                  </w:txbxContent>
                </v:textbox>
              </v:shape>
            </w:pict>
          </mc:Fallback>
        </mc:AlternateContent>
      </w:r>
      <w:r>
        <w:rPr>
          <w:noProof/>
          <w:sz w:val="24"/>
          <w:szCs w:val="24"/>
        </w:rPr>
        <w:drawing>
          <wp:inline distT="0" distB="0" distL="0" distR="0" wp14:anchorId="7A85C02A" wp14:editId="7829F906">
            <wp:extent cx="2057400" cy="2057400"/>
            <wp:effectExtent l="0" t="0" r="0" b="0"/>
            <wp:docPr id="317" name="Picture 317" descr="C:\Documents and Settings\cnadeau\My Documents\Work\Masked Bobwhite\Graphs\Visual Obstruction\Guthery -Kopp Radius of Obstruction High Var#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cnadeau\My Documents\Work\Masked Bobwhite\Graphs\Visual Obstruction\Guthery -Kopp Radius of Obstruction High Var#4.emf"/>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4AC5004C" wp14:editId="02A931C3">
            <wp:extent cx="2057400" cy="2057400"/>
            <wp:effectExtent l="0" t="0" r="0" b="0"/>
            <wp:docPr id="318" name="Picture 318" descr="C:\Documents and Settings\cnadeau\My Documents\Work\Masked Bobwhite\Graphs\Visual Obstruction\Guthery -Kopp Radius of Obstruction Low Var#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ocuments and Settings\cnadeau\My Documents\Work\Masked Bobwhite\Graphs\Visual Obstruction\Guthery -Kopp Radius of Obstruction Low Var#5.emf"/>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688DC00A" wp14:editId="210D1D5F">
            <wp:extent cx="2057400" cy="2057400"/>
            <wp:effectExtent l="0" t="0" r="0" b="0"/>
            <wp:docPr id="319" name="Picture 319" descr="C:\Documents and Settings\cnadeau\My Documents\Work\Masked Bobwhite\Graphs\Visual Obstruction\Guthery -Kopp Radius of Obstruction Med Var#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Documents and Settings\cnadeau\My Documents\Work\Masked Bobwhite\Graphs\Visual Obstruction\Guthery -Kopp Radius of Obstruction Med Var#6.emf"/>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E160F7" w:rsidRDefault="00E160F7" w:rsidP="00D95C15">
      <w:pPr>
        <w:jc w:val="center"/>
        <w:rPr>
          <w:sz w:val="24"/>
          <w:szCs w:val="24"/>
        </w:rPr>
      </w:pPr>
    </w:p>
    <w:p w:rsidR="00E160F7" w:rsidRDefault="00E160F7" w:rsidP="00D95C15">
      <w:pPr>
        <w:jc w:val="center"/>
        <w:rPr>
          <w:sz w:val="24"/>
          <w:szCs w:val="24"/>
        </w:rPr>
      </w:pPr>
    </w:p>
    <w:p w:rsidR="00E160F7" w:rsidRPr="00247FA1" w:rsidRDefault="00E160F7" w:rsidP="00D95C15">
      <w:pPr>
        <w:jc w:val="center"/>
        <w:rPr>
          <w:sz w:val="24"/>
          <w:szCs w:val="24"/>
        </w:rPr>
      </w:pPr>
    </w:p>
    <w:sectPr w:rsidR="00E160F7" w:rsidRPr="00247FA1" w:rsidSect="003969D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1700A"/>
    <w:multiLevelType w:val="hybridMultilevel"/>
    <w:tmpl w:val="20BC2CA2"/>
    <w:lvl w:ilvl="0" w:tplc="CFD6C202">
      <w:start w:val="1"/>
      <w:numFmt w:val="decimal"/>
      <w:lvlText w:val="%1."/>
      <w:lvlJc w:val="left"/>
      <w:pPr>
        <w:tabs>
          <w:tab w:val="num" w:pos="720"/>
        </w:tabs>
        <w:ind w:left="720" w:hanging="360"/>
      </w:pPr>
    </w:lvl>
    <w:lvl w:ilvl="1" w:tplc="3D80CC3E">
      <w:start w:val="1"/>
      <w:numFmt w:val="decimal"/>
      <w:lvlText w:val="%2."/>
      <w:lvlJc w:val="left"/>
      <w:pPr>
        <w:tabs>
          <w:tab w:val="num" w:pos="1440"/>
        </w:tabs>
        <w:ind w:left="1440" w:hanging="360"/>
      </w:pPr>
    </w:lvl>
    <w:lvl w:ilvl="2" w:tplc="25E66AF0" w:tentative="1">
      <w:start w:val="1"/>
      <w:numFmt w:val="decimal"/>
      <w:lvlText w:val="%3."/>
      <w:lvlJc w:val="left"/>
      <w:pPr>
        <w:tabs>
          <w:tab w:val="num" w:pos="2160"/>
        </w:tabs>
        <w:ind w:left="2160" w:hanging="360"/>
      </w:pPr>
    </w:lvl>
    <w:lvl w:ilvl="3" w:tplc="DA1AAFDA" w:tentative="1">
      <w:start w:val="1"/>
      <w:numFmt w:val="decimal"/>
      <w:lvlText w:val="%4."/>
      <w:lvlJc w:val="left"/>
      <w:pPr>
        <w:tabs>
          <w:tab w:val="num" w:pos="2880"/>
        </w:tabs>
        <w:ind w:left="2880" w:hanging="360"/>
      </w:pPr>
    </w:lvl>
    <w:lvl w:ilvl="4" w:tplc="B35C52E2" w:tentative="1">
      <w:start w:val="1"/>
      <w:numFmt w:val="decimal"/>
      <w:lvlText w:val="%5."/>
      <w:lvlJc w:val="left"/>
      <w:pPr>
        <w:tabs>
          <w:tab w:val="num" w:pos="3600"/>
        </w:tabs>
        <w:ind w:left="3600" w:hanging="360"/>
      </w:pPr>
    </w:lvl>
    <w:lvl w:ilvl="5" w:tplc="374256C4" w:tentative="1">
      <w:start w:val="1"/>
      <w:numFmt w:val="decimal"/>
      <w:lvlText w:val="%6."/>
      <w:lvlJc w:val="left"/>
      <w:pPr>
        <w:tabs>
          <w:tab w:val="num" w:pos="4320"/>
        </w:tabs>
        <w:ind w:left="4320" w:hanging="360"/>
      </w:pPr>
    </w:lvl>
    <w:lvl w:ilvl="6" w:tplc="0DF4CC72" w:tentative="1">
      <w:start w:val="1"/>
      <w:numFmt w:val="decimal"/>
      <w:lvlText w:val="%7."/>
      <w:lvlJc w:val="left"/>
      <w:pPr>
        <w:tabs>
          <w:tab w:val="num" w:pos="5040"/>
        </w:tabs>
        <w:ind w:left="5040" w:hanging="360"/>
      </w:pPr>
    </w:lvl>
    <w:lvl w:ilvl="7" w:tplc="A7FE3B6E" w:tentative="1">
      <w:start w:val="1"/>
      <w:numFmt w:val="decimal"/>
      <w:lvlText w:val="%8."/>
      <w:lvlJc w:val="left"/>
      <w:pPr>
        <w:tabs>
          <w:tab w:val="num" w:pos="5760"/>
        </w:tabs>
        <w:ind w:left="5760" w:hanging="360"/>
      </w:pPr>
    </w:lvl>
    <w:lvl w:ilvl="8" w:tplc="72324106" w:tentative="1">
      <w:start w:val="1"/>
      <w:numFmt w:val="decimal"/>
      <w:lvlText w:val="%9."/>
      <w:lvlJc w:val="left"/>
      <w:pPr>
        <w:tabs>
          <w:tab w:val="num" w:pos="6480"/>
        </w:tabs>
        <w:ind w:left="6480" w:hanging="360"/>
      </w:pPr>
    </w:lvl>
  </w:abstractNum>
  <w:abstractNum w:abstractNumId="1">
    <w:nsid w:val="36D718B9"/>
    <w:multiLevelType w:val="hybridMultilevel"/>
    <w:tmpl w:val="561AA5F0"/>
    <w:lvl w:ilvl="0" w:tplc="87A4019C">
      <w:start w:val="1"/>
      <w:numFmt w:val="decimal"/>
      <w:lvlText w:val="%1."/>
      <w:lvlJc w:val="left"/>
      <w:pPr>
        <w:tabs>
          <w:tab w:val="num" w:pos="720"/>
        </w:tabs>
        <w:ind w:left="720" w:hanging="360"/>
      </w:pPr>
    </w:lvl>
    <w:lvl w:ilvl="1" w:tplc="318C42F0">
      <w:start w:val="1"/>
      <w:numFmt w:val="decimal"/>
      <w:lvlText w:val="%2."/>
      <w:lvlJc w:val="left"/>
      <w:pPr>
        <w:tabs>
          <w:tab w:val="num" w:pos="1440"/>
        </w:tabs>
        <w:ind w:left="1440" w:hanging="360"/>
      </w:pPr>
    </w:lvl>
    <w:lvl w:ilvl="2" w:tplc="5690279C" w:tentative="1">
      <w:start w:val="1"/>
      <w:numFmt w:val="decimal"/>
      <w:lvlText w:val="%3."/>
      <w:lvlJc w:val="left"/>
      <w:pPr>
        <w:tabs>
          <w:tab w:val="num" w:pos="2160"/>
        </w:tabs>
        <w:ind w:left="2160" w:hanging="360"/>
      </w:pPr>
    </w:lvl>
    <w:lvl w:ilvl="3" w:tplc="0CA4497E" w:tentative="1">
      <w:start w:val="1"/>
      <w:numFmt w:val="decimal"/>
      <w:lvlText w:val="%4."/>
      <w:lvlJc w:val="left"/>
      <w:pPr>
        <w:tabs>
          <w:tab w:val="num" w:pos="2880"/>
        </w:tabs>
        <w:ind w:left="2880" w:hanging="360"/>
      </w:pPr>
    </w:lvl>
    <w:lvl w:ilvl="4" w:tplc="E26ABAA8" w:tentative="1">
      <w:start w:val="1"/>
      <w:numFmt w:val="decimal"/>
      <w:lvlText w:val="%5."/>
      <w:lvlJc w:val="left"/>
      <w:pPr>
        <w:tabs>
          <w:tab w:val="num" w:pos="3600"/>
        </w:tabs>
        <w:ind w:left="3600" w:hanging="360"/>
      </w:pPr>
    </w:lvl>
    <w:lvl w:ilvl="5" w:tplc="44327E78" w:tentative="1">
      <w:start w:val="1"/>
      <w:numFmt w:val="decimal"/>
      <w:lvlText w:val="%6."/>
      <w:lvlJc w:val="left"/>
      <w:pPr>
        <w:tabs>
          <w:tab w:val="num" w:pos="4320"/>
        </w:tabs>
        <w:ind w:left="4320" w:hanging="360"/>
      </w:pPr>
    </w:lvl>
    <w:lvl w:ilvl="6" w:tplc="5AB67988" w:tentative="1">
      <w:start w:val="1"/>
      <w:numFmt w:val="decimal"/>
      <w:lvlText w:val="%7."/>
      <w:lvlJc w:val="left"/>
      <w:pPr>
        <w:tabs>
          <w:tab w:val="num" w:pos="5040"/>
        </w:tabs>
        <w:ind w:left="5040" w:hanging="360"/>
      </w:pPr>
    </w:lvl>
    <w:lvl w:ilvl="7" w:tplc="BEAC76C4" w:tentative="1">
      <w:start w:val="1"/>
      <w:numFmt w:val="decimal"/>
      <w:lvlText w:val="%8."/>
      <w:lvlJc w:val="left"/>
      <w:pPr>
        <w:tabs>
          <w:tab w:val="num" w:pos="5760"/>
        </w:tabs>
        <w:ind w:left="5760" w:hanging="360"/>
      </w:pPr>
    </w:lvl>
    <w:lvl w:ilvl="8" w:tplc="CA3E6950" w:tentative="1">
      <w:start w:val="1"/>
      <w:numFmt w:val="decimal"/>
      <w:lvlText w:val="%9."/>
      <w:lvlJc w:val="left"/>
      <w:pPr>
        <w:tabs>
          <w:tab w:val="num" w:pos="6480"/>
        </w:tabs>
        <w:ind w:left="6480" w:hanging="360"/>
      </w:pPr>
    </w:lvl>
  </w:abstractNum>
  <w:abstractNum w:abstractNumId="2">
    <w:nsid w:val="375319AB"/>
    <w:multiLevelType w:val="hybridMultilevel"/>
    <w:tmpl w:val="F070AF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50A5371"/>
    <w:multiLevelType w:val="hybridMultilevel"/>
    <w:tmpl w:val="A97A5896"/>
    <w:lvl w:ilvl="0" w:tplc="06543DEE">
      <w:start w:val="1"/>
      <w:numFmt w:val="decimal"/>
      <w:lvlText w:val="%1."/>
      <w:lvlJc w:val="left"/>
      <w:pPr>
        <w:tabs>
          <w:tab w:val="num" w:pos="720"/>
        </w:tabs>
        <w:ind w:left="720" w:hanging="360"/>
      </w:pPr>
    </w:lvl>
    <w:lvl w:ilvl="1" w:tplc="4B4ACBEE">
      <w:start w:val="1"/>
      <w:numFmt w:val="decimal"/>
      <w:lvlText w:val="%2."/>
      <w:lvlJc w:val="left"/>
      <w:pPr>
        <w:tabs>
          <w:tab w:val="num" w:pos="1440"/>
        </w:tabs>
        <w:ind w:left="1440" w:hanging="360"/>
      </w:pPr>
    </w:lvl>
    <w:lvl w:ilvl="2" w:tplc="0FFE0AD8" w:tentative="1">
      <w:start w:val="1"/>
      <w:numFmt w:val="decimal"/>
      <w:lvlText w:val="%3."/>
      <w:lvlJc w:val="left"/>
      <w:pPr>
        <w:tabs>
          <w:tab w:val="num" w:pos="2160"/>
        </w:tabs>
        <w:ind w:left="2160" w:hanging="360"/>
      </w:pPr>
    </w:lvl>
    <w:lvl w:ilvl="3" w:tplc="7846BB32" w:tentative="1">
      <w:start w:val="1"/>
      <w:numFmt w:val="decimal"/>
      <w:lvlText w:val="%4."/>
      <w:lvlJc w:val="left"/>
      <w:pPr>
        <w:tabs>
          <w:tab w:val="num" w:pos="2880"/>
        </w:tabs>
        <w:ind w:left="2880" w:hanging="360"/>
      </w:pPr>
    </w:lvl>
    <w:lvl w:ilvl="4" w:tplc="F80CA4E4" w:tentative="1">
      <w:start w:val="1"/>
      <w:numFmt w:val="decimal"/>
      <w:lvlText w:val="%5."/>
      <w:lvlJc w:val="left"/>
      <w:pPr>
        <w:tabs>
          <w:tab w:val="num" w:pos="3600"/>
        </w:tabs>
        <w:ind w:left="3600" w:hanging="360"/>
      </w:pPr>
    </w:lvl>
    <w:lvl w:ilvl="5" w:tplc="5E3A4D1A" w:tentative="1">
      <w:start w:val="1"/>
      <w:numFmt w:val="decimal"/>
      <w:lvlText w:val="%6."/>
      <w:lvlJc w:val="left"/>
      <w:pPr>
        <w:tabs>
          <w:tab w:val="num" w:pos="4320"/>
        </w:tabs>
        <w:ind w:left="4320" w:hanging="360"/>
      </w:pPr>
    </w:lvl>
    <w:lvl w:ilvl="6" w:tplc="715A25DC" w:tentative="1">
      <w:start w:val="1"/>
      <w:numFmt w:val="decimal"/>
      <w:lvlText w:val="%7."/>
      <w:lvlJc w:val="left"/>
      <w:pPr>
        <w:tabs>
          <w:tab w:val="num" w:pos="5040"/>
        </w:tabs>
        <w:ind w:left="5040" w:hanging="360"/>
      </w:pPr>
    </w:lvl>
    <w:lvl w:ilvl="7" w:tplc="E9526AFA" w:tentative="1">
      <w:start w:val="1"/>
      <w:numFmt w:val="decimal"/>
      <w:lvlText w:val="%8."/>
      <w:lvlJc w:val="left"/>
      <w:pPr>
        <w:tabs>
          <w:tab w:val="num" w:pos="5760"/>
        </w:tabs>
        <w:ind w:left="5760" w:hanging="360"/>
      </w:pPr>
    </w:lvl>
    <w:lvl w:ilvl="8" w:tplc="943C6F2C"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510"/>
    <w:rsid w:val="000B7454"/>
    <w:rsid w:val="000C5828"/>
    <w:rsid w:val="001D3F8B"/>
    <w:rsid w:val="001D5C27"/>
    <w:rsid w:val="0020726E"/>
    <w:rsid w:val="00247FA1"/>
    <w:rsid w:val="00263F32"/>
    <w:rsid w:val="00265510"/>
    <w:rsid w:val="0028558F"/>
    <w:rsid w:val="002C2E32"/>
    <w:rsid w:val="00323F83"/>
    <w:rsid w:val="00391057"/>
    <w:rsid w:val="003969D5"/>
    <w:rsid w:val="003A5DCB"/>
    <w:rsid w:val="003F10E8"/>
    <w:rsid w:val="004D0911"/>
    <w:rsid w:val="004D2B23"/>
    <w:rsid w:val="004D7B51"/>
    <w:rsid w:val="00642AD3"/>
    <w:rsid w:val="00671AFD"/>
    <w:rsid w:val="006A67BC"/>
    <w:rsid w:val="00763546"/>
    <w:rsid w:val="00785506"/>
    <w:rsid w:val="0081453B"/>
    <w:rsid w:val="008903D6"/>
    <w:rsid w:val="008B6812"/>
    <w:rsid w:val="008D7AC0"/>
    <w:rsid w:val="00961762"/>
    <w:rsid w:val="00961C29"/>
    <w:rsid w:val="009904D8"/>
    <w:rsid w:val="00992209"/>
    <w:rsid w:val="00996447"/>
    <w:rsid w:val="009E6C0D"/>
    <w:rsid w:val="00A36821"/>
    <w:rsid w:val="00A37805"/>
    <w:rsid w:val="00A53624"/>
    <w:rsid w:val="00A71089"/>
    <w:rsid w:val="00AA4845"/>
    <w:rsid w:val="00AB065F"/>
    <w:rsid w:val="00AE5CC9"/>
    <w:rsid w:val="00B5792A"/>
    <w:rsid w:val="00B63466"/>
    <w:rsid w:val="00B7494C"/>
    <w:rsid w:val="00BA1251"/>
    <w:rsid w:val="00BA4611"/>
    <w:rsid w:val="00BB6E3C"/>
    <w:rsid w:val="00BC7313"/>
    <w:rsid w:val="00C11C96"/>
    <w:rsid w:val="00C75A53"/>
    <w:rsid w:val="00C8263C"/>
    <w:rsid w:val="00C828CF"/>
    <w:rsid w:val="00CD0133"/>
    <w:rsid w:val="00D62C32"/>
    <w:rsid w:val="00D95C15"/>
    <w:rsid w:val="00DA2022"/>
    <w:rsid w:val="00DE0A52"/>
    <w:rsid w:val="00DE1BE2"/>
    <w:rsid w:val="00DF1E11"/>
    <w:rsid w:val="00E160F7"/>
    <w:rsid w:val="00E61C92"/>
    <w:rsid w:val="00E718F9"/>
    <w:rsid w:val="00E814D9"/>
    <w:rsid w:val="00F65493"/>
    <w:rsid w:val="00F82C3C"/>
    <w:rsid w:val="00F977BE"/>
    <w:rsid w:val="00FC7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E11"/>
    <w:pPr>
      <w:ind w:left="720"/>
      <w:contextualSpacing/>
    </w:pPr>
  </w:style>
  <w:style w:type="paragraph" w:styleId="BalloonText">
    <w:name w:val="Balloon Text"/>
    <w:basedOn w:val="Normal"/>
    <w:link w:val="BalloonTextChar"/>
    <w:uiPriority w:val="99"/>
    <w:semiHidden/>
    <w:unhideWhenUsed/>
    <w:rsid w:val="00FC7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1B4"/>
    <w:rPr>
      <w:rFonts w:ascii="Tahoma" w:hAnsi="Tahoma" w:cs="Tahoma"/>
      <w:sz w:val="16"/>
      <w:szCs w:val="16"/>
    </w:rPr>
  </w:style>
  <w:style w:type="character" w:styleId="PlaceholderText">
    <w:name w:val="Placeholder Text"/>
    <w:basedOn w:val="DefaultParagraphFont"/>
    <w:uiPriority w:val="99"/>
    <w:semiHidden/>
    <w:rsid w:val="00E160F7"/>
    <w:rPr>
      <w:color w:val="808080"/>
    </w:rPr>
  </w:style>
  <w:style w:type="character" w:styleId="CommentReference">
    <w:name w:val="annotation reference"/>
    <w:basedOn w:val="DefaultParagraphFont"/>
    <w:uiPriority w:val="99"/>
    <w:semiHidden/>
    <w:unhideWhenUsed/>
    <w:rsid w:val="009904D8"/>
    <w:rPr>
      <w:sz w:val="16"/>
      <w:szCs w:val="16"/>
    </w:rPr>
  </w:style>
  <w:style w:type="paragraph" w:styleId="CommentText">
    <w:name w:val="annotation text"/>
    <w:basedOn w:val="Normal"/>
    <w:link w:val="CommentTextChar"/>
    <w:uiPriority w:val="99"/>
    <w:semiHidden/>
    <w:unhideWhenUsed/>
    <w:rsid w:val="009904D8"/>
    <w:pPr>
      <w:spacing w:line="240" w:lineRule="auto"/>
    </w:pPr>
    <w:rPr>
      <w:sz w:val="20"/>
      <w:szCs w:val="20"/>
    </w:rPr>
  </w:style>
  <w:style w:type="character" w:customStyle="1" w:styleId="CommentTextChar">
    <w:name w:val="Comment Text Char"/>
    <w:basedOn w:val="DefaultParagraphFont"/>
    <w:link w:val="CommentText"/>
    <w:uiPriority w:val="99"/>
    <w:semiHidden/>
    <w:rsid w:val="009904D8"/>
    <w:rPr>
      <w:sz w:val="20"/>
      <w:szCs w:val="20"/>
    </w:rPr>
  </w:style>
  <w:style w:type="paragraph" w:styleId="CommentSubject">
    <w:name w:val="annotation subject"/>
    <w:basedOn w:val="CommentText"/>
    <w:next w:val="CommentText"/>
    <w:link w:val="CommentSubjectChar"/>
    <w:uiPriority w:val="99"/>
    <w:semiHidden/>
    <w:unhideWhenUsed/>
    <w:rsid w:val="009904D8"/>
    <w:rPr>
      <w:b/>
      <w:bCs/>
    </w:rPr>
  </w:style>
  <w:style w:type="character" w:customStyle="1" w:styleId="CommentSubjectChar">
    <w:name w:val="Comment Subject Char"/>
    <w:basedOn w:val="CommentTextChar"/>
    <w:link w:val="CommentSubject"/>
    <w:uiPriority w:val="99"/>
    <w:semiHidden/>
    <w:rsid w:val="009904D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E11"/>
    <w:pPr>
      <w:ind w:left="720"/>
      <w:contextualSpacing/>
    </w:pPr>
  </w:style>
  <w:style w:type="paragraph" w:styleId="BalloonText">
    <w:name w:val="Balloon Text"/>
    <w:basedOn w:val="Normal"/>
    <w:link w:val="BalloonTextChar"/>
    <w:uiPriority w:val="99"/>
    <w:semiHidden/>
    <w:unhideWhenUsed/>
    <w:rsid w:val="00FC7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1B4"/>
    <w:rPr>
      <w:rFonts w:ascii="Tahoma" w:hAnsi="Tahoma" w:cs="Tahoma"/>
      <w:sz w:val="16"/>
      <w:szCs w:val="16"/>
    </w:rPr>
  </w:style>
  <w:style w:type="character" w:styleId="PlaceholderText">
    <w:name w:val="Placeholder Text"/>
    <w:basedOn w:val="DefaultParagraphFont"/>
    <w:uiPriority w:val="99"/>
    <w:semiHidden/>
    <w:rsid w:val="00E160F7"/>
    <w:rPr>
      <w:color w:val="808080"/>
    </w:rPr>
  </w:style>
  <w:style w:type="character" w:styleId="CommentReference">
    <w:name w:val="annotation reference"/>
    <w:basedOn w:val="DefaultParagraphFont"/>
    <w:uiPriority w:val="99"/>
    <w:semiHidden/>
    <w:unhideWhenUsed/>
    <w:rsid w:val="009904D8"/>
    <w:rPr>
      <w:sz w:val="16"/>
      <w:szCs w:val="16"/>
    </w:rPr>
  </w:style>
  <w:style w:type="paragraph" w:styleId="CommentText">
    <w:name w:val="annotation text"/>
    <w:basedOn w:val="Normal"/>
    <w:link w:val="CommentTextChar"/>
    <w:uiPriority w:val="99"/>
    <w:semiHidden/>
    <w:unhideWhenUsed/>
    <w:rsid w:val="009904D8"/>
    <w:pPr>
      <w:spacing w:line="240" w:lineRule="auto"/>
    </w:pPr>
    <w:rPr>
      <w:sz w:val="20"/>
      <w:szCs w:val="20"/>
    </w:rPr>
  </w:style>
  <w:style w:type="character" w:customStyle="1" w:styleId="CommentTextChar">
    <w:name w:val="Comment Text Char"/>
    <w:basedOn w:val="DefaultParagraphFont"/>
    <w:link w:val="CommentText"/>
    <w:uiPriority w:val="99"/>
    <w:semiHidden/>
    <w:rsid w:val="009904D8"/>
    <w:rPr>
      <w:sz w:val="20"/>
      <w:szCs w:val="20"/>
    </w:rPr>
  </w:style>
  <w:style w:type="paragraph" w:styleId="CommentSubject">
    <w:name w:val="annotation subject"/>
    <w:basedOn w:val="CommentText"/>
    <w:next w:val="CommentText"/>
    <w:link w:val="CommentSubjectChar"/>
    <w:uiPriority w:val="99"/>
    <w:semiHidden/>
    <w:unhideWhenUsed/>
    <w:rsid w:val="009904D8"/>
    <w:rPr>
      <w:b/>
      <w:bCs/>
    </w:rPr>
  </w:style>
  <w:style w:type="character" w:customStyle="1" w:styleId="CommentSubjectChar">
    <w:name w:val="Comment Subject Char"/>
    <w:basedOn w:val="CommentTextChar"/>
    <w:link w:val="CommentSubject"/>
    <w:uiPriority w:val="99"/>
    <w:semiHidden/>
    <w:rsid w:val="009904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091948">
      <w:bodyDiv w:val="1"/>
      <w:marLeft w:val="0"/>
      <w:marRight w:val="0"/>
      <w:marTop w:val="0"/>
      <w:marBottom w:val="0"/>
      <w:divBdr>
        <w:top w:val="none" w:sz="0" w:space="0" w:color="auto"/>
        <w:left w:val="none" w:sz="0" w:space="0" w:color="auto"/>
        <w:bottom w:val="none" w:sz="0" w:space="0" w:color="auto"/>
        <w:right w:val="none" w:sz="0" w:space="0" w:color="auto"/>
      </w:divBdr>
    </w:div>
    <w:div w:id="818762615">
      <w:bodyDiv w:val="1"/>
      <w:marLeft w:val="0"/>
      <w:marRight w:val="0"/>
      <w:marTop w:val="0"/>
      <w:marBottom w:val="0"/>
      <w:divBdr>
        <w:top w:val="none" w:sz="0" w:space="0" w:color="auto"/>
        <w:left w:val="none" w:sz="0" w:space="0" w:color="auto"/>
        <w:bottom w:val="none" w:sz="0" w:space="0" w:color="auto"/>
        <w:right w:val="none" w:sz="0" w:space="0" w:color="auto"/>
      </w:divBdr>
      <w:divsChild>
        <w:div w:id="331373832">
          <w:marLeft w:val="720"/>
          <w:marRight w:val="0"/>
          <w:marTop w:val="120"/>
          <w:marBottom w:val="0"/>
          <w:divBdr>
            <w:top w:val="none" w:sz="0" w:space="0" w:color="auto"/>
            <w:left w:val="none" w:sz="0" w:space="0" w:color="auto"/>
            <w:bottom w:val="none" w:sz="0" w:space="0" w:color="auto"/>
            <w:right w:val="none" w:sz="0" w:space="0" w:color="auto"/>
          </w:divBdr>
        </w:div>
      </w:divsChild>
    </w:div>
    <w:div w:id="1047098400">
      <w:bodyDiv w:val="1"/>
      <w:marLeft w:val="0"/>
      <w:marRight w:val="0"/>
      <w:marTop w:val="0"/>
      <w:marBottom w:val="0"/>
      <w:divBdr>
        <w:top w:val="none" w:sz="0" w:space="0" w:color="auto"/>
        <w:left w:val="none" w:sz="0" w:space="0" w:color="auto"/>
        <w:bottom w:val="none" w:sz="0" w:space="0" w:color="auto"/>
        <w:right w:val="none" w:sz="0" w:space="0" w:color="auto"/>
      </w:divBdr>
    </w:div>
    <w:div w:id="1074856478">
      <w:bodyDiv w:val="1"/>
      <w:marLeft w:val="0"/>
      <w:marRight w:val="0"/>
      <w:marTop w:val="0"/>
      <w:marBottom w:val="0"/>
      <w:divBdr>
        <w:top w:val="none" w:sz="0" w:space="0" w:color="auto"/>
        <w:left w:val="none" w:sz="0" w:space="0" w:color="auto"/>
        <w:bottom w:val="none" w:sz="0" w:space="0" w:color="auto"/>
        <w:right w:val="none" w:sz="0" w:space="0" w:color="auto"/>
      </w:divBdr>
    </w:div>
    <w:div w:id="1322931728">
      <w:bodyDiv w:val="1"/>
      <w:marLeft w:val="0"/>
      <w:marRight w:val="0"/>
      <w:marTop w:val="0"/>
      <w:marBottom w:val="0"/>
      <w:divBdr>
        <w:top w:val="none" w:sz="0" w:space="0" w:color="auto"/>
        <w:left w:val="none" w:sz="0" w:space="0" w:color="auto"/>
        <w:bottom w:val="none" w:sz="0" w:space="0" w:color="auto"/>
        <w:right w:val="none" w:sz="0" w:space="0" w:color="auto"/>
      </w:divBdr>
      <w:divsChild>
        <w:div w:id="1234704007">
          <w:marLeft w:val="1526"/>
          <w:marRight w:val="0"/>
          <w:marTop w:val="125"/>
          <w:marBottom w:val="0"/>
          <w:divBdr>
            <w:top w:val="none" w:sz="0" w:space="0" w:color="auto"/>
            <w:left w:val="none" w:sz="0" w:space="0" w:color="auto"/>
            <w:bottom w:val="none" w:sz="0" w:space="0" w:color="auto"/>
            <w:right w:val="none" w:sz="0" w:space="0" w:color="auto"/>
          </w:divBdr>
        </w:div>
      </w:divsChild>
    </w:div>
    <w:div w:id="1481002047">
      <w:bodyDiv w:val="1"/>
      <w:marLeft w:val="0"/>
      <w:marRight w:val="0"/>
      <w:marTop w:val="0"/>
      <w:marBottom w:val="0"/>
      <w:divBdr>
        <w:top w:val="none" w:sz="0" w:space="0" w:color="auto"/>
        <w:left w:val="none" w:sz="0" w:space="0" w:color="auto"/>
        <w:bottom w:val="none" w:sz="0" w:space="0" w:color="auto"/>
        <w:right w:val="none" w:sz="0" w:space="0" w:color="auto"/>
      </w:divBdr>
      <w:divsChild>
        <w:div w:id="1738821970">
          <w:marLeft w:val="1526"/>
          <w:marRight w:val="0"/>
          <w:marTop w:val="125"/>
          <w:marBottom w:val="0"/>
          <w:divBdr>
            <w:top w:val="none" w:sz="0" w:space="0" w:color="auto"/>
            <w:left w:val="none" w:sz="0" w:space="0" w:color="auto"/>
            <w:bottom w:val="none" w:sz="0" w:space="0" w:color="auto"/>
            <w:right w:val="none" w:sz="0" w:space="0" w:color="auto"/>
          </w:divBdr>
        </w:div>
      </w:divsChild>
    </w:div>
    <w:div w:id="1662541981">
      <w:bodyDiv w:val="1"/>
      <w:marLeft w:val="0"/>
      <w:marRight w:val="0"/>
      <w:marTop w:val="0"/>
      <w:marBottom w:val="0"/>
      <w:divBdr>
        <w:top w:val="none" w:sz="0" w:space="0" w:color="auto"/>
        <w:left w:val="none" w:sz="0" w:space="0" w:color="auto"/>
        <w:bottom w:val="none" w:sz="0" w:space="0" w:color="auto"/>
        <w:right w:val="none" w:sz="0" w:space="0" w:color="auto"/>
      </w:divBdr>
      <w:divsChild>
        <w:div w:id="790710683">
          <w:marLeft w:val="1526"/>
          <w:marRight w:val="0"/>
          <w:marTop w:val="125"/>
          <w:marBottom w:val="0"/>
          <w:divBdr>
            <w:top w:val="none" w:sz="0" w:space="0" w:color="auto"/>
            <w:left w:val="none" w:sz="0" w:space="0" w:color="auto"/>
            <w:bottom w:val="none" w:sz="0" w:space="0" w:color="auto"/>
            <w:right w:val="none" w:sz="0" w:space="0" w:color="auto"/>
          </w:divBdr>
        </w:div>
      </w:divsChild>
    </w:div>
    <w:div w:id="1928691307">
      <w:bodyDiv w:val="1"/>
      <w:marLeft w:val="0"/>
      <w:marRight w:val="0"/>
      <w:marTop w:val="0"/>
      <w:marBottom w:val="0"/>
      <w:divBdr>
        <w:top w:val="none" w:sz="0" w:space="0" w:color="auto"/>
        <w:left w:val="none" w:sz="0" w:space="0" w:color="auto"/>
        <w:bottom w:val="none" w:sz="0" w:space="0" w:color="auto"/>
        <w:right w:val="none" w:sz="0" w:space="0" w:color="auto"/>
      </w:divBdr>
    </w:div>
    <w:div w:id="209185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 Type="http://schemas.microsoft.com/office/2007/relationships/stylesWithEffects" Target="stylesWithEffects.xml"/><Relationship Id="rId21" Type="http://schemas.openxmlformats.org/officeDocument/2006/relationships/image" Target="media/image16.emf"/><Relationship Id="rId34" Type="http://schemas.openxmlformats.org/officeDocument/2006/relationships/image" Target="media/image29.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8.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7.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36"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image" Target="media/image3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9</Pages>
  <Words>1533</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SNRE</Company>
  <LinksUpToDate>false</LinksUpToDate>
  <CharactersWithSpaces>10252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Dlaroche</dc:creator>
  <cp:lastModifiedBy>Dlaroche</cp:lastModifiedBy>
  <cp:revision>3</cp:revision>
  <cp:lastPrinted>2012-01-23T15:33:00Z</cp:lastPrinted>
  <dcterms:created xsi:type="dcterms:W3CDTF">2012-09-17T19:05:00Z</dcterms:created>
  <dcterms:modified xsi:type="dcterms:W3CDTF">2012-10-25T00:25:00Z</dcterms:modified>
</cp:coreProperties>
</file>